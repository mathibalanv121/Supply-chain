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9CFEB" w14:textId="595A37E6" w:rsidR="00DB09EE" w:rsidRDefault="00DB09EE">
      <w:r>
        <w:rPr>
          <w:noProof/>
          <w:color w:val="2B579A"/>
          <w:lang w:bidi="mr-IN"/>
        </w:rPr>
        <mc:AlternateContent>
          <mc:Choice Requires="wps">
            <w:drawing>
              <wp:anchor distT="0" distB="0" distL="114300" distR="114300" simplePos="0" relativeHeight="251665408" behindDoc="0" locked="0" layoutInCell="1" allowOverlap="1" wp14:anchorId="30C277F6" wp14:editId="2F80F79A">
                <wp:simplePos x="0" y="0"/>
                <wp:positionH relativeFrom="margin">
                  <wp:posOffset>260985</wp:posOffset>
                </wp:positionH>
                <wp:positionV relativeFrom="paragraph">
                  <wp:posOffset>1641475</wp:posOffset>
                </wp:positionV>
                <wp:extent cx="5290185" cy="500743"/>
                <wp:effectExtent l="0" t="0" r="0" b="0"/>
                <wp:wrapNone/>
                <wp:docPr id="781385312" name="Text Box 6"/>
                <wp:cNvGraphicFramePr/>
                <a:graphic xmlns:a="http://schemas.openxmlformats.org/drawingml/2006/main">
                  <a:graphicData uri="http://schemas.microsoft.com/office/word/2010/wordprocessingShape">
                    <wps:wsp>
                      <wps:cNvSpPr txBox="1"/>
                      <wps:spPr>
                        <a:xfrm>
                          <a:off x="0" y="0"/>
                          <a:ext cx="5290185" cy="500743"/>
                        </a:xfrm>
                        <a:prstGeom prst="rect">
                          <a:avLst/>
                        </a:prstGeom>
                        <a:noFill/>
                        <a:ln w="6350">
                          <a:noFill/>
                        </a:ln>
                      </wps:spPr>
                      <wps:txbx>
                        <w:txbxContent>
                          <w:p w14:paraId="71C33AAC" w14:textId="39E7FAB0" w:rsidR="00DB09EE" w:rsidRPr="007A508A" w:rsidRDefault="00DB09EE" w:rsidP="00DB09EE">
                            <w:pPr>
                              <w:pStyle w:val="Title"/>
                              <w:jc w:val="center"/>
                              <w:rPr>
                                <w:rFonts w:asciiTheme="minorHAnsi" w:hAnsiTheme="minorHAnsi" w:cstheme="minorHAnsi"/>
                                <w:bCs/>
                                <w:color w:val="002060"/>
                                <w:sz w:val="50"/>
                                <w:szCs w:val="50"/>
                              </w:rPr>
                            </w:pPr>
                            <w:r w:rsidRPr="00DB09EE">
                              <w:rPr>
                                <w:rFonts w:asciiTheme="minorHAnsi" w:hAnsiTheme="minorHAnsi" w:cstheme="minorHAnsi"/>
                                <w:bCs/>
                                <w:color w:val="002060"/>
                                <w:sz w:val="50"/>
                                <w:szCs w:val="50"/>
                              </w:rPr>
                              <w:t>Case Study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C277F6" id="_x0000_t202" coordsize="21600,21600" o:spt="202" path="m,l,21600r21600,l21600,xe">
                <v:stroke joinstyle="miter"/>
                <v:path gradientshapeok="t" o:connecttype="rect"/>
              </v:shapetype>
              <v:shape id="Text Box 6" o:spid="_x0000_s1026" type="#_x0000_t202" style="position:absolute;margin-left:20.55pt;margin-top:129.25pt;width:416.55pt;height:39.4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" filled="f" stroked="f" strokeweight=".5pt">
                <v:textbox>
                  <w:txbxContent>
                    <w:p w14:paraId="71C33AAC" w14:textId="39E7FAB0" w:rsidR="00DB09EE" w:rsidRPr="007A508A" w:rsidRDefault="00DB09EE" w:rsidP="00DB09EE">
                      <w:pPr>
                        <w:pStyle w:val="Title"/>
                        <w:jc w:val="center"/>
                        <w:rPr>
                          <w:rFonts w:asciiTheme="minorHAnsi" w:hAnsiTheme="minorHAnsi" w:cstheme="minorHAnsi"/>
                          <w:bCs/>
                          <w:color w:val="002060"/>
                          <w:sz w:val="50"/>
                          <w:szCs w:val="50"/>
                        </w:rPr>
                      </w:pPr>
                      <w:r w:rsidRPr="00DB09EE">
                        <w:rPr>
                          <w:rFonts w:asciiTheme="minorHAnsi" w:hAnsiTheme="minorHAnsi" w:cstheme="minorHAnsi"/>
                          <w:bCs/>
                          <w:color w:val="002060"/>
                          <w:sz w:val="50"/>
                          <w:szCs w:val="50"/>
                        </w:rPr>
                        <w:t>Case Study Report</w:t>
                      </w:r>
                    </w:p>
                  </w:txbxContent>
                </v:textbox>
                <w10:wrap anchorx="margin"/>
              </v:shape>
            </w:pict>
          </mc:Fallback>
        </mc:AlternateContent>
      </w:r>
      <w:r>
        <w:rPr>
          <w:noProof/>
        </w:rPr>
        <mc:AlternateContent>
          <mc:Choice Requires="wpg">
            <w:drawing>
              <wp:anchor distT="0" distB="0" distL="114300" distR="114300" simplePos="0" relativeHeight="251660288" behindDoc="0" locked="0" layoutInCell="1" allowOverlap="1" wp14:anchorId="38AE75E2" wp14:editId="45B6EED4">
                <wp:simplePos x="0" y="0"/>
                <wp:positionH relativeFrom="column">
                  <wp:posOffset>4967605</wp:posOffset>
                </wp:positionH>
                <wp:positionV relativeFrom="paragraph">
                  <wp:posOffset>-234950</wp:posOffset>
                </wp:positionV>
                <wp:extent cx="1273175" cy="1273175"/>
                <wp:effectExtent l="0" t="0" r="3175" b="3175"/>
                <wp:wrapNone/>
                <wp:docPr id="1929262466" name="Group 1"/>
                <wp:cNvGraphicFramePr/>
                <a:graphic xmlns:a="http://schemas.openxmlformats.org/drawingml/2006/main">
                  <a:graphicData uri="http://schemas.microsoft.com/office/word/2010/wordprocessingGroup">
                    <wpg:wgp>
                      <wpg:cNvGrpSpPr/>
                      <wpg:grpSpPr>
                        <a:xfrm>
                          <a:off x="0" y="0"/>
                          <a:ext cx="1273175" cy="1273175"/>
                          <a:chOff x="0" y="0"/>
                          <a:chExt cx="2451100" cy="2451100"/>
                        </a:xfrm>
                      </wpg:grpSpPr>
                      <wps:wsp>
                        <wps:cNvPr id="2068177856" name="Oval 5"/>
                        <wps:cNvSpPr/>
                        <wps:spPr>
                          <a:xfrm>
                            <a:off x="0" y="0"/>
                            <a:ext cx="2451100" cy="2451100"/>
                          </a:xfrm>
                          <a:prstGeom prst="ellipse">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95823105" name="Picture 22" descr="A logo with people and map&#10;&#10;Description automatically generated">
                            <a:extLst>
                              <a:ext uri="{FF2B5EF4-FFF2-40B4-BE49-F238E27FC236}">
                                <a16:creationId xmlns:a16="http://schemas.microsoft.com/office/drawing/2014/main" id="{0D62F7FC-F14B-AD38-D5D5-A06007CC8FB3}"/>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207650" y="207650"/>
                            <a:ext cx="2031999" cy="2031999"/>
                          </a:xfrm>
                          <a:prstGeom prst="rect">
                            <a:avLst/>
                          </a:prstGeom>
                        </pic:spPr>
                      </pic:pic>
                    </wpg:wgp>
                  </a:graphicData>
                </a:graphic>
                <wp14:sizeRelH relativeFrom="margin">
                  <wp14:pctWidth>0</wp14:pctWidth>
                </wp14:sizeRelH>
                <wp14:sizeRelV relativeFrom="margin">
                  <wp14:pctHeight>0</wp14:pctHeight>
                </wp14:sizeRelV>
              </wp:anchor>
            </w:drawing>
          </mc:Choice>
          <mc:Fallback xmlns:oel="http://schemas.microsoft.com/office/2019/extlst" xmlns:a14="http://schemas.microsoft.com/office/drawing/2010/main" xmlns:a16="http://schemas.microsoft.com/office/drawing/2014/main" xmlns:pic="http://schemas.openxmlformats.org/drawingml/2006/picture" xmlns:a="http://schemas.openxmlformats.org/drawingml/2006/main">
            <w:pict w14:anchorId="44DA801E">
              <v:group id="Group 1" style="position:absolute;margin-left:391.15pt;margin-top:-18.5pt;width:100.25pt;height:100.25pt;z-index:251660288;mso-width-relative:margin;mso-height-relative:margin" coordsize="24511,24511" o:spid="_x0000_s1026" w14:anchorId="103A99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">
                <v:oval id="Oval 5" style="position:absolute;width:24511;height:24511;visibility:visible;mso-wrap-style:square;v-text-anchor:middle" o:spid="_x0000_s1027" fillcolor="white [3212]" stroked="f"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22" style="position:absolute;left:2076;top:2076;width:20320;height:20320;visibility:visible;mso-wrap-style:square" alt="A logo with people and map&#10;&#10;Description automatically generated"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">
                  <v:imagedata o:title="A logo with people and map&#10;&#10;Description automatically generated" r:id="rId12"/>
                </v:shape>
              </v:group>
            </w:pict>
          </mc:Fallback>
        </mc:AlternateContent>
      </w:r>
      <w:r>
        <w:rPr>
          <w:noProof/>
          <w:color w:val="2B579A"/>
          <w:lang w:bidi="mr-IN"/>
        </w:rPr>
        <mc:AlternateContent>
          <mc:Choice Requires="wpg">
            <w:drawing>
              <wp:anchor distT="0" distB="0" distL="114300" distR="114300" simplePos="0" relativeHeight="251662336" behindDoc="0" locked="0" layoutInCell="1" allowOverlap="1" wp14:anchorId="198CB3C7" wp14:editId="3F5B3E13">
                <wp:simplePos x="0" y="0"/>
                <wp:positionH relativeFrom="margin">
                  <wp:posOffset>-332740</wp:posOffset>
                </wp:positionH>
                <wp:positionV relativeFrom="paragraph">
                  <wp:posOffset>47625</wp:posOffset>
                </wp:positionV>
                <wp:extent cx="4876800" cy="451485"/>
                <wp:effectExtent l="0" t="0" r="0" b="5715"/>
                <wp:wrapNone/>
                <wp:docPr id="812953065" name="Group 2"/>
                <wp:cNvGraphicFramePr/>
                <a:graphic xmlns:a="http://schemas.openxmlformats.org/drawingml/2006/main">
                  <a:graphicData uri="http://schemas.microsoft.com/office/word/2010/wordprocessingGroup">
                    <wpg:wgp>
                      <wpg:cNvGrpSpPr/>
                      <wpg:grpSpPr>
                        <a:xfrm>
                          <a:off x="0" y="0"/>
                          <a:ext cx="4876800" cy="451485"/>
                          <a:chOff x="0" y="0"/>
                          <a:chExt cx="6508115" cy="603250"/>
                        </a:xfrm>
                      </wpg:grpSpPr>
                      <pic:pic xmlns:pic="http://schemas.openxmlformats.org/drawingml/2006/picture">
                        <pic:nvPicPr>
                          <pic:cNvPr id="916383967" name="Picture 2" descr="A close-up of a logo&#10;&#10;Description automatically generated"/>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45720"/>
                            <a:ext cx="2129155" cy="520700"/>
                          </a:xfrm>
                          <a:prstGeom prst="rect">
                            <a:avLst/>
                          </a:prstGeom>
                        </pic:spPr>
                      </pic:pic>
                      <pic:pic xmlns:pic="http://schemas.openxmlformats.org/drawingml/2006/picture">
                        <pic:nvPicPr>
                          <pic:cNvPr id="1703490721" name="Picture 3" descr="A blue and white logo&#10;&#10;Description automatically generated"/>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5425440" y="15240"/>
                            <a:ext cx="1082675" cy="552450"/>
                          </a:xfrm>
                          <a:prstGeom prst="rect">
                            <a:avLst/>
                          </a:prstGeom>
                        </pic:spPr>
                      </pic:pic>
                      <pic:pic xmlns:pic="http://schemas.openxmlformats.org/drawingml/2006/picture">
                        <pic:nvPicPr>
                          <pic:cNvPr id="1917855736" name="Picture 4" descr="A blue red and grey letters on a black background&#10;&#10;Description automatically generated"/>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2865120" y="0"/>
                            <a:ext cx="1804035" cy="603250"/>
                          </a:xfrm>
                          <a:prstGeom prst="rect">
                            <a:avLst/>
                          </a:prstGeom>
                        </pic:spPr>
                      </pic:pic>
                    </wpg:wgp>
                  </a:graphicData>
                </a:graphic>
                <wp14:sizeRelH relativeFrom="margin">
                  <wp14:pctWidth>0</wp14:pctWidth>
                </wp14:sizeRelH>
                <wp14:sizeRelV relativeFrom="margin">
                  <wp14:pctHeight>0</wp14:pctHeight>
                </wp14:sizeRelV>
              </wp:anchor>
            </w:drawing>
          </mc:Choice>
          <mc:Fallback xmlns:oel="http://schemas.microsoft.com/office/2019/extlst" xmlns:a14="http://schemas.microsoft.com/office/drawing/2010/main" xmlns:a16="http://schemas.microsoft.com/office/drawing/2014/main" xmlns:pic="http://schemas.openxmlformats.org/drawingml/2006/picture" xmlns:a="http://schemas.openxmlformats.org/drawingml/2006/main">
            <w:pict w14:anchorId="468775F7">
              <v:group id="Group 2" style="position:absolute;margin-left:-26.2pt;margin-top:3.75pt;width:384pt;height:35.55pt;z-index:251662336;mso-position-horizontal-relative:margin;mso-width-relative:margin;mso-height-relative:margin" coordsize="65081,6032" o:spid="_x0000_s1026" w14:anchorId="3FC1A3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">
                <v:shape id="Picture 2" style="position:absolute;top:457;width:21291;height:5207;visibility:visible;mso-wrap-style:square" alt="A close-up of a logo&#10;&#10;Description automatically generated"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">
                  <v:imagedata o:title="A close-up of a logo&#10;&#10;Description automatically generated" r:id="rId16"/>
                </v:shape>
                <v:shape id="Picture 3" style="position:absolute;left:54254;top:152;width:10827;height:5524;visibility:visible;mso-wrap-style:square" alt="A blue and white logo&#10;&#10;Description automatically generated"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">
                  <v:imagedata o:title="A blue and white logo&#10;&#10;Description automatically generated" r:id="rId17"/>
                </v:shape>
                <v:shape id="Picture 4" style="position:absolute;left:28651;width:18040;height:6032;visibility:visible;mso-wrap-style:square" alt="A blue red and grey letters on a black background&#10;&#10;Description automatically generated" o:spid="_x0000_s1029"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">
                  <v:imagedata o:title="A blue red and grey letters on a black background&#10;&#10;Description automatically generated" r:id="rId18"/>
                </v:shape>
                <w10:wrap anchorx="margin"/>
              </v:group>
            </w:pict>
          </mc:Fallback>
        </mc:AlternateContent>
      </w:r>
      <w:r>
        <w:rPr>
          <w:noProof/>
          <w:color w:val="2B579A"/>
          <w:lang w:bidi="mr-IN"/>
        </w:rPr>
        <mc:AlternateContent>
          <mc:Choice Requires="wps">
            <w:drawing>
              <wp:anchor distT="0" distB="0" distL="114300" distR="114300" simplePos="0" relativeHeight="251663360" behindDoc="0" locked="0" layoutInCell="1" allowOverlap="1" wp14:anchorId="44F1BF23" wp14:editId="462DCB43">
                <wp:simplePos x="0" y="0"/>
                <wp:positionH relativeFrom="margin">
                  <wp:posOffset>-518795</wp:posOffset>
                </wp:positionH>
                <wp:positionV relativeFrom="paragraph">
                  <wp:posOffset>970280</wp:posOffset>
                </wp:positionV>
                <wp:extent cx="6824980" cy="857250"/>
                <wp:effectExtent l="0" t="0" r="0" b="0"/>
                <wp:wrapNone/>
                <wp:docPr id="783558689" name="Text Box 6"/>
                <wp:cNvGraphicFramePr/>
                <a:graphic xmlns:a="http://schemas.openxmlformats.org/drawingml/2006/main">
                  <a:graphicData uri="http://schemas.microsoft.com/office/word/2010/wordprocessingShape">
                    <wps:wsp>
                      <wps:cNvSpPr txBox="1"/>
                      <wps:spPr>
                        <a:xfrm>
                          <a:off x="0" y="0"/>
                          <a:ext cx="6824980" cy="857250"/>
                        </a:xfrm>
                        <a:prstGeom prst="rect">
                          <a:avLst/>
                        </a:prstGeom>
                        <a:noFill/>
                        <a:ln w="6350">
                          <a:noFill/>
                        </a:ln>
                      </wps:spPr>
                      <wps:txbx>
                        <w:txbxContent>
                          <w:p w14:paraId="13A60781" w14:textId="77777777" w:rsidR="00DB09EE" w:rsidRPr="007A508A" w:rsidRDefault="00DB09EE" w:rsidP="00DB09EE">
                            <w:pPr>
                              <w:jc w:val="center"/>
                              <w:rPr>
                                <w:rFonts w:asciiTheme="minorHAnsi" w:hAnsiTheme="minorHAnsi" w:cstheme="minorHAnsi"/>
                                <w:b/>
                                <w:bCs/>
                                <w:color w:val="002060"/>
                                <w:sz w:val="100"/>
                                <w:szCs w:val="100"/>
                              </w:rPr>
                            </w:pPr>
                            <w:r w:rsidRPr="007A508A">
                              <w:rPr>
                                <w:rFonts w:asciiTheme="minorHAnsi" w:hAnsiTheme="minorHAnsi" w:cstheme="minorHAnsi"/>
                                <w:b/>
                                <w:bCs/>
                                <w:color w:val="002060"/>
                                <w:sz w:val="100"/>
                                <w:szCs w:val="100"/>
                              </w:rPr>
                              <w:t>Tech Saksham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4F1BF23" id="_x0000_s1027" type="#_x0000_t202" style="position:absolute;margin-left:-40.85pt;margin-top:76.4pt;width:537.4pt;height:67.5pt;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" filled="f" stroked="f" strokeweight=".5pt">
                <v:textbox>
                  <w:txbxContent>
                    <w:p w14:paraId="13A60781" w14:textId="77777777" w:rsidR="00DB09EE" w:rsidRPr="007A508A" w:rsidRDefault="00DB09EE" w:rsidP="00DB09EE">
                      <w:pPr>
                        <w:jc w:val="center"/>
                        <w:rPr>
                          <w:rFonts w:asciiTheme="minorHAnsi" w:hAnsiTheme="minorHAnsi" w:cstheme="minorHAnsi"/>
                          <w:b/>
                          <w:bCs/>
                          <w:color w:val="002060"/>
                          <w:sz w:val="100"/>
                          <w:szCs w:val="100"/>
                        </w:rPr>
                      </w:pPr>
                      <w:r w:rsidRPr="007A508A">
                        <w:rPr>
                          <w:rFonts w:asciiTheme="minorHAnsi" w:hAnsiTheme="minorHAnsi" w:cstheme="minorHAnsi"/>
                          <w:b/>
                          <w:bCs/>
                          <w:color w:val="002060"/>
                          <w:sz w:val="100"/>
                          <w:szCs w:val="100"/>
                        </w:rPr>
                        <w:t>Tech Saksham</w:t>
                      </w:r>
                    </w:p>
                  </w:txbxContent>
                </v:textbox>
                <w10:wrap anchorx="margin"/>
              </v:shape>
            </w:pict>
          </mc:Fallback>
        </mc:AlternateContent>
      </w:r>
      <w:r>
        <w:rPr>
          <w:noProof/>
        </w:rPr>
        <mc:AlternateContent>
          <mc:Choice Requires="wps">
            <w:drawing>
              <wp:anchor distT="0" distB="0" distL="114300" distR="114300" simplePos="0" relativeHeight="251659264" behindDoc="0" locked="0" layoutInCell="1" allowOverlap="1" wp14:anchorId="0CD591F4" wp14:editId="4BD75BB8">
                <wp:simplePos x="0" y="0"/>
                <wp:positionH relativeFrom="column">
                  <wp:posOffset>-908050</wp:posOffset>
                </wp:positionH>
                <wp:positionV relativeFrom="paragraph">
                  <wp:posOffset>-931636</wp:posOffset>
                </wp:positionV>
                <wp:extent cx="7535545" cy="1600835"/>
                <wp:effectExtent l="0" t="0" r="8255" b="0"/>
                <wp:wrapNone/>
                <wp:docPr id="194" name="Rectangle 2"/>
                <wp:cNvGraphicFramePr/>
                <a:graphic xmlns:a="http://schemas.openxmlformats.org/drawingml/2006/main">
                  <a:graphicData uri="http://schemas.microsoft.com/office/word/2010/wordprocessingShape">
                    <wps:wsp>
                      <wps:cNvSpPr/>
                      <wps:spPr>
                        <a:xfrm>
                          <a:off x="0" y="0"/>
                          <a:ext cx="7535545" cy="1600835"/>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oel="http://schemas.microsoft.com/office/2019/extlst" xmlns:a14="http://schemas.microsoft.com/office/drawing/2010/main" xmlns:a16="http://schemas.microsoft.com/office/drawing/2014/main" xmlns:pic="http://schemas.openxmlformats.org/drawingml/2006/picture" xmlns:a="http://schemas.openxmlformats.org/drawingml/2006/main">
            <w:pict w14:anchorId="196DBD48">
              <v:rect id="Rectangle 2" style="position:absolute;margin-left:-71.5pt;margin-top:-73.35pt;width:593.35pt;height:126.05pt;z-index:251659264;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dbe5f1 [660]" stroked="f" strokeweight="2pt" w14:anchorId="72477B8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"/>
            </w:pict>
          </mc:Fallback>
        </mc:AlternateContent>
      </w:r>
    </w:p>
    <w:p w14:paraId="41DBB822" w14:textId="3C93ED91" w:rsidR="00DB09EE" w:rsidRDefault="00DB09EE"/>
    <w:p w14:paraId="4E1A3465" w14:textId="02E5121B" w:rsidR="00DB09EE" w:rsidRDefault="00DB09EE"/>
    <w:p w14:paraId="14F7D892" w14:textId="1CB3614B" w:rsidR="00DB09EE" w:rsidRDefault="00DB09EE"/>
    <w:p w14:paraId="318817D3" w14:textId="77777777" w:rsidR="00DB09EE" w:rsidRDefault="00DB09EE"/>
    <w:p w14:paraId="18DB5DBD" w14:textId="77777777" w:rsidR="00DB09EE" w:rsidRDefault="00DB09EE"/>
    <w:p w14:paraId="6A83063B" w14:textId="77777777" w:rsidR="00DB09EE" w:rsidRDefault="00DB09EE"/>
    <w:p w14:paraId="0291BAD4" w14:textId="77777777" w:rsidR="00DB09EE" w:rsidRDefault="00DB09EE"/>
    <w:p w14:paraId="72D4AC77" w14:textId="751F55D5" w:rsidR="00DB09EE" w:rsidRDefault="00DB09EE">
      <w:r>
        <w:rPr>
          <w:noProof/>
          <w:color w:val="2B579A"/>
          <w:lang w:bidi="mr-IN"/>
        </w:rPr>
        <mc:AlternateContent>
          <mc:Choice Requires="wps">
            <w:drawing>
              <wp:anchor distT="0" distB="0" distL="114300" distR="114300" simplePos="0" relativeHeight="251661312" behindDoc="0" locked="0" layoutInCell="1" allowOverlap="1" wp14:anchorId="03C23AD0" wp14:editId="670F1D09">
                <wp:simplePos x="0" y="0"/>
                <wp:positionH relativeFrom="margin">
                  <wp:posOffset>-326571</wp:posOffset>
                </wp:positionH>
                <wp:positionV relativeFrom="paragraph">
                  <wp:posOffset>163921</wp:posOffset>
                </wp:positionV>
                <wp:extent cx="6442075" cy="762000"/>
                <wp:effectExtent l="0" t="0" r="0" b="0"/>
                <wp:wrapNone/>
                <wp:docPr id="2067831398" name="Text Box 6"/>
                <wp:cNvGraphicFramePr/>
                <a:graphic xmlns:a="http://schemas.openxmlformats.org/drawingml/2006/main">
                  <a:graphicData uri="http://schemas.microsoft.com/office/word/2010/wordprocessingShape">
                    <wps:wsp>
                      <wps:cNvSpPr txBox="1"/>
                      <wps:spPr>
                        <a:xfrm>
                          <a:off x="0" y="0"/>
                          <a:ext cx="6442075" cy="762000"/>
                        </a:xfrm>
                        <a:prstGeom prst="rect">
                          <a:avLst/>
                        </a:prstGeom>
                        <a:noFill/>
                        <a:ln w="6350">
                          <a:noFill/>
                        </a:ln>
                      </wps:spPr>
                      <wps:txbx>
                        <w:txbxContent>
                          <w:p w14:paraId="42DC3DFB" w14:textId="638A38D1" w:rsidR="00DB09EE" w:rsidRPr="0078071D" w:rsidRDefault="00DB09EE" w:rsidP="00966C7D">
                            <w:pPr>
                              <w:jc w:val="center"/>
                              <w:rPr>
                                <w:rFonts w:asciiTheme="minorHAnsi" w:hAnsiTheme="minorHAnsi" w:cstheme="minorHAnsi"/>
                                <w:color w:val="002060"/>
                                <w:sz w:val="60"/>
                                <w:szCs w:val="60"/>
                              </w:rPr>
                            </w:pPr>
                            <w:r w:rsidRPr="00DB09EE">
                              <w:rPr>
                                <w:rFonts w:asciiTheme="minorHAnsi" w:hAnsiTheme="minorHAnsi" w:cstheme="minorHAnsi"/>
                                <w:color w:val="002060"/>
                                <w:sz w:val="60"/>
                                <w:szCs w:val="60"/>
                              </w:rPr>
                              <w:t>Data Analytics with Power BI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C23AD0" id="_x0000_s1028" type="#_x0000_t202" style="position:absolute;margin-left:-25.7pt;margin-top:12.9pt;width:507.25pt;height:60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" filled="f" stroked="f" strokeweight=".5pt">
                <v:textbox>
                  <w:txbxContent>
                    <w:p w14:paraId="42DC3DFB" w14:textId="638A38D1" w:rsidR="00DB09EE" w:rsidRPr="0078071D" w:rsidRDefault="00DB09EE" w:rsidP="00966C7D">
                      <w:pPr>
                        <w:jc w:val="center"/>
                        <w:rPr>
                          <w:rFonts w:asciiTheme="minorHAnsi" w:hAnsiTheme="minorHAnsi" w:cstheme="minorHAnsi"/>
                          <w:color w:val="002060"/>
                          <w:sz w:val="60"/>
                          <w:szCs w:val="60"/>
                        </w:rPr>
                      </w:pPr>
                      <w:r w:rsidRPr="00DB09EE">
                        <w:rPr>
                          <w:rFonts w:asciiTheme="minorHAnsi" w:hAnsiTheme="minorHAnsi" w:cstheme="minorHAnsi"/>
                          <w:color w:val="002060"/>
                          <w:sz w:val="60"/>
                          <w:szCs w:val="60"/>
                        </w:rPr>
                        <w:t>Data Analytics with Power BI</w:t>
                      </w:r>
                    </w:p>
                  </w:txbxContent>
                </v:textbox>
                <w10:wrap anchorx="margin"/>
              </v:shape>
            </w:pict>
          </mc:Fallback>
        </mc:AlternateContent>
      </w:r>
    </w:p>
    <w:p w14:paraId="0739946B" w14:textId="77777777" w:rsidR="00DB09EE" w:rsidRDefault="00DB09EE"/>
    <w:p w14:paraId="4E2575B2" w14:textId="77777777" w:rsidR="00966C7D" w:rsidRDefault="00966C7D" w:rsidP="00966C7D">
      <w:pPr>
        <w:spacing w:line="360" w:lineRule="auto"/>
        <w:ind w:right="689"/>
        <w:jc w:val="center"/>
        <w:rPr>
          <w:rFonts w:cs="Calibri"/>
          <w:b/>
          <w:bCs/>
          <w:sz w:val="60"/>
          <w:szCs w:val="60"/>
        </w:rPr>
      </w:pPr>
    </w:p>
    <w:p w14:paraId="35B09CA1" w14:textId="77777777" w:rsidR="006018AF" w:rsidRDefault="005920A3" w:rsidP="006018AF">
      <w:pPr>
        <w:spacing w:line="360" w:lineRule="auto"/>
        <w:ind w:right="689"/>
        <w:jc w:val="center"/>
        <w:rPr>
          <w:rFonts w:cs="Calibri"/>
          <w:b/>
          <w:bCs/>
          <w:sz w:val="60"/>
          <w:szCs w:val="60"/>
        </w:rPr>
      </w:pPr>
      <w:r w:rsidRPr="3CF3360C">
        <w:rPr>
          <w:rFonts w:cs="Calibri"/>
          <w:b/>
          <w:bCs/>
          <w:sz w:val="60"/>
          <w:szCs w:val="60"/>
        </w:rPr>
        <w:t>“</w:t>
      </w:r>
      <w:r w:rsidR="00966C7D" w:rsidRPr="00966C7D">
        <w:rPr>
          <w:rFonts w:cs="Calibri"/>
          <w:b/>
          <w:bCs/>
          <w:sz w:val="60"/>
          <w:szCs w:val="60"/>
        </w:rPr>
        <w:t xml:space="preserve">Supply Chain Analysis of Inventories </w:t>
      </w:r>
    </w:p>
    <w:p w14:paraId="72F0468D" w14:textId="3702FCB8" w:rsidR="00590954" w:rsidRPr="006018AF" w:rsidRDefault="006018AF" w:rsidP="006018AF">
      <w:pPr>
        <w:spacing w:line="360" w:lineRule="auto"/>
        <w:ind w:right="689"/>
        <w:jc w:val="center"/>
        <w:rPr>
          <w:rFonts w:cs="Calibri"/>
          <w:b/>
          <w:bCs/>
          <w:sz w:val="58"/>
          <w:szCs w:val="58"/>
        </w:rPr>
      </w:pPr>
      <w:r>
        <w:rPr>
          <w:rFonts w:cs="Calibri"/>
          <w:b/>
          <w:sz w:val="38"/>
          <w:szCs w:val="38"/>
        </w:rPr>
        <w:t xml:space="preserve"> </w:t>
      </w:r>
      <w:r w:rsidRPr="006018AF">
        <w:rPr>
          <w:rFonts w:cs="Calibri"/>
          <w:b/>
          <w:sz w:val="38"/>
          <w:szCs w:val="38"/>
        </w:rPr>
        <w:t>GOVERNMENT ARTS AND SCIENCE COLLEGE-METTUR</w:t>
      </w:r>
    </w:p>
    <w:tbl>
      <w:tblPr>
        <w:tblW w:w="91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5395"/>
        <w:gridCol w:w="3790"/>
      </w:tblGrid>
      <w:tr w:rsidR="00590954" w14:paraId="65D9C8D4" w14:textId="77777777" w:rsidTr="006018AF">
        <w:trPr>
          <w:trHeight w:val="381"/>
          <w:jc w:val="center"/>
        </w:trPr>
        <w:tc>
          <w:tcPr>
            <w:tcW w:w="5395" w:type="dxa"/>
            <w:vAlign w:val="center"/>
          </w:tcPr>
          <w:p w14:paraId="68D54FD6" w14:textId="233805C0" w:rsidR="00590954" w:rsidRDefault="1E656CCC" w:rsidP="17ECF561">
            <w:pPr>
              <w:pStyle w:val="TableParagraph"/>
              <w:spacing w:line="360" w:lineRule="auto"/>
              <w:ind w:left="182" w:right="289"/>
              <w:jc w:val="center"/>
            </w:pPr>
            <w:r w:rsidRPr="17ECF561">
              <w:rPr>
                <w:rFonts w:ascii="Calibri" w:hAnsi="Calibri" w:cs="Calibri"/>
                <w:b/>
                <w:bCs/>
                <w:sz w:val="24"/>
                <w:szCs w:val="24"/>
              </w:rPr>
              <w:t>NM ID</w:t>
            </w:r>
          </w:p>
        </w:tc>
        <w:tc>
          <w:tcPr>
            <w:tcW w:w="3790" w:type="dxa"/>
            <w:vAlign w:val="center"/>
          </w:tcPr>
          <w:p w14:paraId="3E736848" w14:textId="77777777" w:rsidR="00590954" w:rsidRDefault="005920A3">
            <w:pPr>
              <w:pStyle w:val="TableParagraph"/>
              <w:spacing w:line="360" w:lineRule="auto"/>
              <w:rPr>
                <w:rFonts w:ascii="Calibri" w:hAnsi="Calibri" w:cs="Calibri"/>
                <w:b/>
                <w:sz w:val="24"/>
                <w:szCs w:val="24"/>
              </w:rPr>
            </w:pPr>
            <w:r>
              <w:rPr>
                <w:rFonts w:ascii="Calibri" w:hAnsi="Calibri" w:cs="Calibri"/>
                <w:b/>
                <w:sz w:val="24"/>
                <w:szCs w:val="24"/>
              </w:rPr>
              <w:t xml:space="preserve">  NAME</w:t>
            </w:r>
          </w:p>
        </w:tc>
      </w:tr>
      <w:tr w:rsidR="00590954" w14:paraId="6A05A809" w14:textId="77777777" w:rsidTr="006018AF">
        <w:trPr>
          <w:trHeight w:val="533"/>
          <w:jc w:val="center"/>
        </w:trPr>
        <w:tc>
          <w:tcPr>
            <w:tcW w:w="5395" w:type="dxa"/>
            <w:vAlign w:val="center"/>
          </w:tcPr>
          <w:p w14:paraId="5A39BBE3" w14:textId="27F90B7A" w:rsidR="00590954" w:rsidRDefault="006018AF">
            <w:pPr>
              <w:pStyle w:val="TableParagraph"/>
              <w:spacing w:before="89" w:line="360" w:lineRule="auto"/>
              <w:ind w:right="246"/>
              <w:jc w:val="center"/>
              <w:rPr>
                <w:rFonts w:ascii="Calibri" w:hAnsi="Calibri" w:cs="SimSun"/>
                <w:sz w:val="24"/>
                <w:szCs w:val="24"/>
              </w:rPr>
            </w:pPr>
            <w:r w:rsidRPr="006018AF">
              <w:rPr>
                <w:rFonts w:ascii="Calibri" w:hAnsi="Calibri" w:cs="SimSun"/>
                <w:sz w:val="24"/>
                <w:szCs w:val="24"/>
              </w:rPr>
              <w:t>1F69CB4C0A0D3BDA3954C935AB094B2A</w:t>
            </w:r>
          </w:p>
        </w:tc>
        <w:tc>
          <w:tcPr>
            <w:tcW w:w="3790" w:type="dxa"/>
            <w:vAlign w:val="center"/>
          </w:tcPr>
          <w:p w14:paraId="41C8F396" w14:textId="49C5B99A" w:rsidR="00590954" w:rsidRDefault="00966C7D">
            <w:pPr>
              <w:pStyle w:val="TableParagraph"/>
              <w:spacing w:before="89" w:line="360" w:lineRule="auto"/>
              <w:rPr>
                <w:rFonts w:ascii="Calibri" w:hAnsi="Calibri" w:cs="SimSun"/>
                <w:sz w:val="24"/>
                <w:szCs w:val="24"/>
              </w:rPr>
            </w:pPr>
            <w:r>
              <w:rPr>
                <w:rFonts w:ascii="Calibri" w:hAnsi="Calibri" w:cs="SimSun"/>
                <w:sz w:val="24"/>
                <w:szCs w:val="24"/>
              </w:rPr>
              <w:t>PALANISAMY M</w:t>
            </w:r>
          </w:p>
        </w:tc>
      </w:tr>
    </w:tbl>
    <w:p w14:paraId="086E92BB" w14:textId="08378DB4" w:rsidR="17ECF561" w:rsidRDefault="17ECF561"/>
    <w:p w14:paraId="4B99056E" w14:textId="77777777" w:rsidR="00590954" w:rsidRDefault="00590954" w:rsidP="00966C7D">
      <w:pPr>
        <w:spacing w:line="360" w:lineRule="auto"/>
        <w:rPr>
          <w:rFonts w:cs="Calibri"/>
          <w:sz w:val="24"/>
          <w:szCs w:val="24"/>
        </w:rPr>
      </w:pPr>
    </w:p>
    <w:tbl>
      <w:tblPr>
        <w:tblpPr w:leftFromText="180" w:rightFromText="180" w:vertAnchor="text" w:horzAnchor="margin" w:tblpXSpec="center" w:tblpY="128"/>
        <w:tblW w:w="8190" w:type="dxa"/>
        <w:tblLayout w:type="fixed"/>
        <w:tblCellMar>
          <w:left w:w="0" w:type="dxa"/>
          <w:right w:w="0" w:type="dxa"/>
        </w:tblCellMar>
        <w:tblLook w:val="01E0" w:firstRow="1" w:lastRow="1" w:firstColumn="1" w:lastColumn="1" w:noHBand="0" w:noVBand="0"/>
      </w:tblPr>
      <w:tblGrid>
        <w:gridCol w:w="4205"/>
        <w:gridCol w:w="3985"/>
      </w:tblGrid>
      <w:tr w:rsidR="00590954" w14:paraId="1299C43A" w14:textId="77777777" w:rsidTr="004C3EDA">
        <w:trPr>
          <w:trHeight w:val="314"/>
        </w:trPr>
        <w:tc>
          <w:tcPr>
            <w:tcW w:w="4205" w:type="dxa"/>
            <w:vAlign w:val="center"/>
          </w:tcPr>
          <w:p w14:paraId="4DDBEF00" w14:textId="77777777" w:rsidR="00590954" w:rsidRDefault="00590954">
            <w:pPr>
              <w:pStyle w:val="TableParagraph"/>
              <w:spacing w:line="360" w:lineRule="auto"/>
              <w:jc w:val="center"/>
              <w:rPr>
                <w:rFonts w:ascii="Calibri" w:hAnsi="Calibri" w:cs="Calibri"/>
                <w:bCs/>
                <w:sz w:val="28"/>
                <w:szCs w:val="28"/>
              </w:rPr>
            </w:pPr>
          </w:p>
        </w:tc>
        <w:tc>
          <w:tcPr>
            <w:tcW w:w="3985" w:type="dxa"/>
            <w:vAlign w:val="center"/>
          </w:tcPr>
          <w:p w14:paraId="3461D779" w14:textId="021EEA28" w:rsidR="00966C7D" w:rsidRDefault="00966C7D" w:rsidP="00966C7D">
            <w:pPr>
              <w:pStyle w:val="TableParagraph"/>
              <w:spacing w:line="360" w:lineRule="auto"/>
              <w:ind w:right="28"/>
              <w:rPr>
                <w:rFonts w:ascii="Calibri" w:hAnsi="Calibri" w:cs="Calibri"/>
                <w:bCs/>
                <w:sz w:val="28"/>
                <w:szCs w:val="28"/>
              </w:rPr>
            </w:pPr>
          </w:p>
        </w:tc>
      </w:tr>
      <w:tr w:rsidR="00590954" w14:paraId="4A80B715" w14:textId="77777777" w:rsidTr="004C3EDA">
        <w:trPr>
          <w:trHeight w:val="314"/>
        </w:trPr>
        <w:tc>
          <w:tcPr>
            <w:tcW w:w="4205" w:type="dxa"/>
            <w:vAlign w:val="center"/>
          </w:tcPr>
          <w:p w14:paraId="3CF2D8B6" w14:textId="77777777" w:rsidR="00590954" w:rsidRDefault="00590954">
            <w:pPr>
              <w:pStyle w:val="TableParagraph"/>
              <w:spacing w:line="360" w:lineRule="auto"/>
              <w:jc w:val="center"/>
              <w:rPr>
                <w:rFonts w:ascii="Calibri" w:hAnsi="Calibri" w:cs="Calibri"/>
                <w:bCs/>
                <w:sz w:val="28"/>
                <w:szCs w:val="28"/>
              </w:rPr>
            </w:pPr>
          </w:p>
        </w:tc>
        <w:tc>
          <w:tcPr>
            <w:tcW w:w="3985" w:type="dxa"/>
            <w:vAlign w:val="center"/>
          </w:tcPr>
          <w:p w14:paraId="4DC2DD88" w14:textId="77777777" w:rsidR="004C3EDA" w:rsidRDefault="004C3EDA" w:rsidP="004C3EDA">
            <w:pPr>
              <w:pStyle w:val="TableParagraph"/>
              <w:spacing w:line="360" w:lineRule="auto"/>
              <w:ind w:right="28"/>
              <w:rPr>
                <w:rFonts w:ascii="Calibri" w:hAnsi="Calibri" w:cs="Calibri"/>
                <w:sz w:val="28"/>
                <w:szCs w:val="28"/>
              </w:rPr>
            </w:pPr>
          </w:p>
          <w:p w14:paraId="41F9D042" w14:textId="0CD0545D" w:rsidR="00590954" w:rsidRDefault="1B5AC926" w:rsidP="004C3EDA">
            <w:pPr>
              <w:pStyle w:val="TableParagraph"/>
              <w:spacing w:line="360" w:lineRule="auto"/>
              <w:ind w:right="28"/>
              <w:rPr>
                <w:rFonts w:ascii="Calibri" w:hAnsi="Calibri" w:cs="Calibri"/>
                <w:sz w:val="28"/>
                <w:szCs w:val="28"/>
              </w:rPr>
            </w:pPr>
            <w:r w:rsidRPr="55E6FAE3">
              <w:rPr>
                <w:rFonts w:ascii="Calibri" w:hAnsi="Calibri" w:cs="Calibri"/>
                <w:sz w:val="28"/>
                <w:szCs w:val="28"/>
              </w:rPr>
              <w:t>Trainer Name</w:t>
            </w:r>
            <w:r w:rsidR="00966C7D">
              <w:rPr>
                <w:rFonts w:ascii="Calibri" w:hAnsi="Calibri" w:cs="Calibri"/>
                <w:sz w:val="28"/>
                <w:szCs w:val="28"/>
              </w:rPr>
              <w:t xml:space="preserve">: </w:t>
            </w:r>
            <w:r w:rsidR="004C3EDA">
              <w:rPr>
                <w:rFonts w:ascii="Calibri" w:hAnsi="Calibri" w:cs="Calibri"/>
                <w:sz w:val="24"/>
                <w:szCs w:val="24"/>
              </w:rPr>
              <w:t xml:space="preserve">R </w:t>
            </w:r>
            <w:bookmarkStart w:id="0" w:name="_Hlk161885350"/>
            <w:r w:rsidR="004C3EDA">
              <w:rPr>
                <w:rFonts w:ascii="Calibri" w:hAnsi="Calibri" w:cs="Calibri"/>
                <w:sz w:val="24"/>
                <w:szCs w:val="24"/>
              </w:rPr>
              <w:t>UMAMAHESWARI</w:t>
            </w:r>
            <w:bookmarkEnd w:id="0"/>
          </w:p>
        </w:tc>
      </w:tr>
      <w:tr w:rsidR="00590954" w14:paraId="6B5A0A7D" w14:textId="77777777" w:rsidTr="004C3EDA">
        <w:trPr>
          <w:trHeight w:val="314"/>
        </w:trPr>
        <w:tc>
          <w:tcPr>
            <w:tcW w:w="4205" w:type="dxa"/>
            <w:vAlign w:val="center"/>
          </w:tcPr>
          <w:p w14:paraId="0FB78278" w14:textId="77777777" w:rsidR="00590954" w:rsidRDefault="00590954">
            <w:pPr>
              <w:pStyle w:val="TableParagraph"/>
              <w:spacing w:line="360" w:lineRule="auto"/>
              <w:jc w:val="center"/>
              <w:rPr>
                <w:rFonts w:ascii="Calibri" w:hAnsi="Calibri" w:cs="Calibri"/>
                <w:bCs/>
                <w:sz w:val="28"/>
                <w:szCs w:val="28"/>
              </w:rPr>
            </w:pPr>
          </w:p>
        </w:tc>
        <w:tc>
          <w:tcPr>
            <w:tcW w:w="3985" w:type="dxa"/>
            <w:vAlign w:val="center"/>
          </w:tcPr>
          <w:p w14:paraId="40B4A949" w14:textId="4FCC93EE" w:rsidR="00590954" w:rsidRPr="004C3EDA" w:rsidRDefault="005920A3" w:rsidP="004C3EDA">
            <w:pPr>
              <w:pStyle w:val="TableParagraph"/>
              <w:spacing w:line="360" w:lineRule="auto"/>
              <w:ind w:right="28"/>
              <w:rPr>
                <w:rFonts w:ascii="Calibri" w:hAnsi="Calibri" w:cs="Calibri"/>
                <w:bCs/>
                <w:sz w:val="24"/>
                <w:szCs w:val="24"/>
              </w:rPr>
            </w:pPr>
            <w:r>
              <w:rPr>
                <w:rFonts w:ascii="Calibri" w:hAnsi="Calibri" w:cs="Calibri"/>
                <w:bCs/>
                <w:sz w:val="28"/>
                <w:szCs w:val="28"/>
              </w:rPr>
              <w:t>Master Trainer</w:t>
            </w:r>
            <w:r w:rsidR="004C3EDA">
              <w:rPr>
                <w:rFonts w:ascii="Calibri" w:hAnsi="Calibri" w:cs="Calibri"/>
                <w:bCs/>
                <w:sz w:val="28"/>
                <w:szCs w:val="28"/>
              </w:rPr>
              <w:t xml:space="preserve">: </w:t>
            </w:r>
            <w:r w:rsidR="004C3EDA">
              <w:rPr>
                <w:rFonts w:ascii="Calibri" w:hAnsi="Calibri" w:cs="Calibri"/>
                <w:bCs/>
                <w:sz w:val="24"/>
                <w:szCs w:val="24"/>
              </w:rPr>
              <w:t xml:space="preserve">R </w:t>
            </w:r>
            <w:r w:rsidR="004C3EDA">
              <w:rPr>
                <w:rFonts w:ascii="Calibri" w:hAnsi="Calibri" w:cs="Calibri"/>
                <w:sz w:val="24"/>
                <w:szCs w:val="24"/>
              </w:rPr>
              <w:t>UMAMAHESWARI</w:t>
            </w:r>
          </w:p>
        </w:tc>
      </w:tr>
    </w:tbl>
    <w:p w14:paraId="2AB423E4" w14:textId="37EBE67B" w:rsidR="0061189C" w:rsidRDefault="0061189C" w:rsidP="5EB6A449">
      <w:pPr>
        <w:pStyle w:val="BodyText"/>
        <w:jc w:val="center"/>
        <w:rPr>
          <w:b/>
          <w:bCs/>
          <w:sz w:val="32"/>
          <w:szCs w:val="32"/>
        </w:rPr>
      </w:pPr>
    </w:p>
    <w:p w14:paraId="02B06B8F" w14:textId="5B38BCE9" w:rsidR="00EF7217" w:rsidRDefault="00EF7217" w:rsidP="00EF7217">
      <w:pPr>
        <w:pStyle w:val="BodyText"/>
        <w:jc w:val="center"/>
        <w:rPr>
          <w:b/>
          <w:bCs/>
          <w:sz w:val="32"/>
          <w:szCs w:val="32"/>
        </w:rPr>
      </w:pPr>
      <w:r w:rsidRPr="00DF03EA">
        <w:rPr>
          <w:rFonts w:asciiTheme="minorHAnsi" w:hAnsiTheme="minorHAnsi" w:cstheme="minorHAnsi"/>
          <w:b/>
          <w:bCs/>
          <w:sz w:val="60"/>
          <w:szCs w:val="60"/>
        </w:rPr>
        <w:lastRenderedPageBreak/>
        <w:t>ABSTRACT</w:t>
      </w:r>
    </w:p>
    <w:p w14:paraId="6B699379" w14:textId="77777777" w:rsidR="00590954" w:rsidRDefault="00590954">
      <w:pPr>
        <w:pStyle w:val="BodyText"/>
        <w:jc w:val="center"/>
        <w:rPr>
          <w:b/>
          <w:bCs/>
          <w:sz w:val="32"/>
          <w:szCs w:val="32"/>
        </w:rPr>
      </w:pPr>
    </w:p>
    <w:p w14:paraId="3FE9F23F" w14:textId="77777777" w:rsidR="00590954" w:rsidRDefault="0059095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54B7AC7D" w14:textId="21A5A8E7" w:rsidR="5EB6A449" w:rsidRPr="0019008E" w:rsidRDefault="001E668F" w:rsidP="0019008E">
      <w:pPr>
        <w:jc w:val="both"/>
        <w:rPr>
          <w:rFonts w:ascii="Times New Roman" w:eastAsia="Roboto" w:hAnsi="Times New Roman" w:cs="Times New Roman"/>
          <w:color w:val="111111"/>
          <w:sz w:val="42"/>
          <w:szCs w:val="42"/>
        </w:rPr>
      </w:pPr>
      <w:r w:rsidRPr="0019008E">
        <w:rPr>
          <w:rFonts w:ascii="Times New Roman" w:hAnsi="Times New Roman" w:cs="Times New Roman"/>
          <w:color w:val="0D0D0D"/>
          <w:sz w:val="32"/>
          <w:szCs w:val="32"/>
          <w:shd w:val="clear" w:color="auto" w:fill="FFFFFF"/>
        </w:rPr>
        <w:t>Inventories are critical components within supply chains, representing the stock of goods and materials held by organizations at various stages of production or distribution. Understanding the dynamics of inventories within supply chains is crucial for optimizing operational efficiency, minimizing costs, and enhancing customer satisfaction. This paper provides a comprehensive analysis of inventory management within supply chains, examining key concepts, challenges, and strategies.</w:t>
      </w:r>
      <w:r w:rsidR="0019008E" w:rsidRPr="0019008E">
        <w:rPr>
          <w:rFonts w:ascii="Times New Roman" w:hAnsi="Times New Roman" w:cs="Times New Roman"/>
          <w:color w:val="0D0D0D"/>
          <w:sz w:val="32"/>
          <w:szCs w:val="32"/>
          <w:shd w:val="clear" w:color="auto" w:fill="FFFFFF"/>
        </w:rPr>
        <w:t xml:space="preserve"> The analysis begins by elucidating the significance of inventories in supply chain management and their role in balancing supply and demand uncertainties. Various types of inventories, including raw materials, work-in-progress, and finished goods, are explored, along with their distinct characteristics and management requirements. Furthermore, the impact of inventory levels on overall supply chain performance, such as service levels, lead times, and costs, is thoroughly discussed. Key challenges in inventory management are identified, including demand forecasting inaccuracies, supply chain disruptions, and inventory obsolescence. Strategies for mitigating these challenges are outlined, encompassing demand forecasting techniques, inventory optimization models, and risk management approaches. Additionally, the integration of technology, such as inventory tracking systems and data analytics, is highlighted as instrumental in enhancing inventory visibility and decision-making capabilities</w:t>
      </w:r>
      <w:r w:rsidR="0019008E" w:rsidRPr="0019008E">
        <w:rPr>
          <w:rFonts w:ascii="Times New Roman" w:hAnsi="Times New Roman" w:cs="Times New Roman"/>
          <w:color w:val="0D0D0D"/>
          <w:sz w:val="30"/>
          <w:szCs w:val="30"/>
          <w:shd w:val="clear" w:color="auto" w:fill="FFFFFF"/>
        </w:rPr>
        <w:t>.</w:t>
      </w:r>
      <w:r w:rsidR="0019008E" w:rsidRPr="0019008E">
        <w:rPr>
          <w:rFonts w:ascii="Times New Roman" w:hAnsi="Times New Roman" w:cs="Times New Roman"/>
          <w:color w:val="0D0D0D"/>
          <w:sz w:val="32"/>
          <w:szCs w:val="32"/>
          <w:shd w:val="clear" w:color="auto" w:fill="FFFFFF"/>
        </w:rPr>
        <w:t xml:space="preserve"> Finally, future trends and advancements in inventory management within supply chains are discussed, including the adoption of artificial intelligence, blockchain technology, and sustainable inventory practices. The paper concludes by emphasizing the continuous evolution of inventory management strategies to adapt to dynamic market conditions and achieve competitive advantage in modern supply chains</w:t>
      </w:r>
    </w:p>
    <w:p w14:paraId="08CE6F91" w14:textId="77777777" w:rsidR="00590954" w:rsidRDefault="0059095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66204FF1" w14:textId="448F9626" w:rsidR="00590954" w:rsidRDefault="00590954" w:rsidP="5EB6A449">
      <w:pPr>
        <w:pStyle w:val="BodyText"/>
        <w:rPr>
          <w:b/>
          <w:bCs/>
          <w:color w:val="000000" w:themeColor="text1"/>
          <w:sz w:val="32"/>
          <w:szCs w:val="32"/>
          <w:u w:val="single"/>
        </w:rPr>
      </w:pPr>
    </w:p>
    <w:p w14:paraId="7A8681DD" w14:textId="57B3EFA5" w:rsidR="5EB6A449" w:rsidRDefault="5EB6A449" w:rsidP="5EB6A449">
      <w:pPr>
        <w:pStyle w:val="BodyText"/>
        <w:rPr>
          <w:b/>
          <w:bCs/>
          <w:color w:val="000000" w:themeColor="text1"/>
          <w:sz w:val="32"/>
          <w:szCs w:val="32"/>
          <w:u w:val="single"/>
        </w:rPr>
      </w:pPr>
    </w:p>
    <w:p w14:paraId="6CD24790" w14:textId="0879F653" w:rsidR="5EB6A449" w:rsidRDefault="5EB6A449" w:rsidP="5EB6A449">
      <w:pPr>
        <w:pStyle w:val="BodyText"/>
        <w:rPr>
          <w:b/>
          <w:bCs/>
          <w:color w:val="000000" w:themeColor="text1"/>
          <w:sz w:val="32"/>
          <w:szCs w:val="32"/>
          <w:u w:val="single"/>
        </w:rPr>
      </w:pPr>
    </w:p>
    <w:p w14:paraId="736A9EAE" w14:textId="77777777" w:rsidR="00E918AC" w:rsidRDefault="00E918AC">
      <w:pPr>
        <w:pStyle w:val="BodyText"/>
        <w:jc w:val="center"/>
        <w:rPr>
          <w:b/>
          <w:bCs/>
          <w:sz w:val="32"/>
          <w:szCs w:val="32"/>
        </w:rPr>
      </w:pPr>
    </w:p>
    <w:p w14:paraId="68B7A18E" w14:textId="77777777" w:rsidR="00590954" w:rsidRDefault="005920A3">
      <w:pPr>
        <w:pStyle w:val="BodyText"/>
        <w:jc w:val="center"/>
        <w:rPr>
          <w:b/>
          <w:bCs/>
          <w:sz w:val="32"/>
          <w:szCs w:val="32"/>
        </w:rPr>
      </w:pPr>
      <w:r>
        <w:rPr>
          <w:b/>
          <w:bCs/>
          <w:sz w:val="32"/>
          <w:szCs w:val="32"/>
        </w:rPr>
        <w:t>INDEX</w:t>
      </w:r>
    </w:p>
    <w:p w14:paraId="2DBF0D7D" w14:textId="77777777" w:rsidR="00590954" w:rsidRDefault="00590954">
      <w:pPr>
        <w:pStyle w:val="BodyText"/>
        <w:jc w:val="center"/>
        <w:rPr>
          <w:b/>
          <w:bCs/>
          <w:sz w:val="32"/>
          <w:szCs w:val="32"/>
        </w:rPr>
      </w:pPr>
    </w:p>
    <w:tbl>
      <w:tblPr>
        <w:tblStyle w:val="TableGrid"/>
        <w:tblW w:w="10353" w:type="dxa"/>
        <w:jc w:val="center"/>
        <w:tblLook w:val="04A0" w:firstRow="1" w:lastRow="0" w:firstColumn="1" w:lastColumn="0" w:noHBand="0" w:noVBand="1"/>
      </w:tblPr>
      <w:tblGrid>
        <w:gridCol w:w="1846"/>
        <w:gridCol w:w="6434"/>
        <w:gridCol w:w="2073"/>
      </w:tblGrid>
      <w:tr w:rsidR="00590954" w14:paraId="0BF40AE1" w14:textId="77777777" w:rsidTr="006018AF">
        <w:trPr>
          <w:trHeight w:val="1450"/>
          <w:jc w:val="center"/>
        </w:trPr>
        <w:tc>
          <w:tcPr>
            <w:tcW w:w="1846" w:type="dxa"/>
            <w:vAlign w:val="center"/>
          </w:tcPr>
          <w:p w14:paraId="65567CF0" w14:textId="77777777" w:rsidR="00590954" w:rsidRDefault="005920A3">
            <w:pPr>
              <w:pStyle w:val="BodyText"/>
              <w:jc w:val="center"/>
              <w:rPr>
                <w:b/>
                <w:bCs/>
                <w:sz w:val="24"/>
                <w:szCs w:val="24"/>
              </w:rPr>
            </w:pPr>
            <w:r>
              <w:rPr>
                <w:b/>
                <w:bCs/>
                <w:sz w:val="24"/>
                <w:szCs w:val="24"/>
              </w:rPr>
              <w:t>Sr. No.</w:t>
            </w:r>
          </w:p>
        </w:tc>
        <w:tc>
          <w:tcPr>
            <w:tcW w:w="6434" w:type="dxa"/>
            <w:vAlign w:val="center"/>
          </w:tcPr>
          <w:p w14:paraId="22E0FC93" w14:textId="77777777" w:rsidR="00590954" w:rsidRDefault="005920A3">
            <w:pPr>
              <w:pStyle w:val="BodyText"/>
              <w:rPr>
                <w:b/>
                <w:bCs/>
                <w:sz w:val="24"/>
                <w:szCs w:val="24"/>
              </w:rPr>
            </w:pPr>
            <w:r>
              <w:rPr>
                <w:b/>
                <w:bCs/>
                <w:sz w:val="24"/>
                <w:szCs w:val="24"/>
              </w:rPr>
              <w:t>Table of Contents</w:t>
            </w:r>
          </w:p>
        </w:tc>
        <w:tc>
          <w:tcPr>
            <w:tcW w:w="2073" w:type="dxa"/>
            <w:vAlign w:val="center"/>
          </w:tcPr>
          <w:p w14:paraId="5EA52C75" w14:textId="77777777" w:rsidR="00590954" w:rsidRDefault="005920A3">
            <w:pPr>
              <w:pStyle w:val="BodyText"/>
              <w:jc w:val="center"/>
              <w:rPr>
                <w:b/>
                <w:bCs/>
                <w:sz w:val="24"/>
                <w:szCs w:val="24"/>
              </w:rPr>
            </w:pPr>
            <w:r>
              <w:rPr>
                <w:b/>
                <w:bCs/>
                <w:sz w:val="24"/>
                <w:szCs w:val="24"/>
              </w:rPr>
              <w:t>Page No.</w:t>
            </w:r>
          </w:p>
        </w:tc>
      </w:tr>
      <w:tr w:rsidR="00590954" w14:paraId="111825DA" w14:textId="77777777" w:rsidTr="006018AF">
        <w:trPr>
          <w:trHeight w:val="1450"/>
          <w:jc w:val="center"/>
        </w:trPr>
        <w:tc>
          <w:tcPr>
            <w:tcW w:w="1846" w:type="dxa"/>
            <w:vAlign w:val="center"/>
          </w:tcPr>
          <w:p w14:paraId="649841BE" w14:textId="77777777" w:rsidR="00590954" w:rsidRDefault="005920A3">
            <w:pPr>
              <w:pStyle w:val="BodyText"/>
              <w:jc w:val="center"/>
              <w:rPr>
                <w:sz w:val="24"/>
                <w:szCs w:val="24"/>
              </w:rPr>
            </w:pPr>
            <w:r>
              <w:rPr>
                <w:sz w:val="24"/>
                <w:szCs w:val="24"/>
              </w:rPr>
              <w:t>1</w:t>
            </w:r>
          </w:p>
        </w:tc>
        <w:tc>
          <w:tcPr>
            <w:tcW w:w="6434" w:type="dxa"/>
            <w:vAlign w:val="center"/>
          </w:tcPr>
          <w:p w14:paraId="03580E76" w14:textId="34D1AEDD" w:rsidR="00590954" w:rsidRDefault="005920A3">
            <w:pPr>
              <w:pStyle w:val="BodyText"/>
              <w:rPr>
                <w:sz w:val="24"/>
                <w:szCs w:val="24"/>
              </w:rPr>
            </w:pPr>
            <w:r>
              <w:rPr>
                <w:sz w:val="24"/>
                <w:szCs w:val="24"/>
              </w:rPr>
              <w:t xml:space="preserve">Chapter 1: </w:t>
            </w:r>
            <w:r w:rsidR="005E3C63">
              <w:rPr>
                <w:sz w:val="24"/>
                <w:szCs w:val="24"/>
              </w:rPr>
              <w:t>Introduction</w:t>
            </w:r>
          </w:p>
        </w:tc>
        <w:tc>
          <w:tcPr>
            <w:tcW w:w="2073" w:type="dxa"/>
            <w:vAlign w:val="center"/>
          </w:tcPr>
          <w:p w14:paraId="6B62F1B3" w14:textId="721B0B77" w:rsidR="00590954" w:rsidRDefault="4D8FEE48">
            <w:pPr>
              <w:pStyle w:val="BodyText"/>
              <w:jc w:val="center"/>
              <w:rPr>
                <w:sz w:val="24"/>
                <w:szCs w:val="24"/>
              </w:rPr>
            </w:pPr>
            <w:r w:rsidRPr="5EB6A449">
              <w:rPr>
                <w:sz w:val="24"/>
                <w:szCs w:val="24"/>
              </w:rPr>
              <w:t>4</w:t>
            </w:r>
          </w:p>
        </w:tc>
      </w:tr>
      <w:tr w:rsidR="00590954" w14:paraId="50883DEF" w14:textId="77777777" w:rsidTr="006018AF">
        <w:trPr>
          <w:trHeight w:val="1404"/>
          <w:jc w:val="center"/>
        </w:trPr>
        <w:tc>
          <w:tcPr>
            <w:tcW w:w="1846" w:type="dxa"/>
            <w:vAlign w:val="center"/>
          </w:tcPr>
          <w:p w14:paraId="18F999B5" w14:textId="77777777" w:rsidR="00590954" w:rsidRDefault="005920A3">
            <w:pPr>
              <w:pStyle w:val="BodyText"/>
              <w:jc w:val="center"/>
              <w:rPr>
                <w:sz w:val="24"/>
                <w:szCs w:val="24"/>
              </w:rPr>
            </w:pPr>
            <w:r>
              <w:rPr>
                <w:sz w:val="24"/>
                <w:szCs w:val="24"/>
              </w:rPr>
              <w:t>2</w:t>
            </w:r>
          </w:p>
        </w:tc>
        <w:tc>
          <w:tcPr>
            <w:tcW w:w="6434" w:type="dxa"/>
            <w:vAlign w:val="center"/>
          </w:tcPr>
          <w:p w14:paraId="36A3096D" w14:textId="77777777" w:rsidR="00590954" w:rsidRDefault="005920A3">
            <w:pPr>
              <w:pStyle w:val="BodyText"/>
              <w:rPr>
                <w:sz w:val="24"/>
                <w:szCs w:val="24"/>
              </w:rPr>
            </w:pPr>
            <w:r>
              <w:rPr>
                <w:sz w:val="24"/>
                <w:szCs w:val="24"/>
              </w:rPr>
              <w:t xml:space="preserve">Chapter 2: Services and Tools Required </w:t>
            </w:r>
          </w:p>
        </w:tc>
        <w:tc>
          <w:tcPr>
            <w:tcW w:w="2073" w:type="dxa"/>
            <w:vAlign w:val="center"/>
          </w:tcPr>
          <w:p w14:paraId="02F2C34E" w14:textId="39705FC7" w:rsidR="00590954" w:rsidRDefault="14894CD7">
            <w:pPr>
              <w:pStyle w:val="BodyText"/>
              <w:jc w:val="center"/>
              <w:rPr>
                <w:sz w:val="24"/>
                <w:szCs w:val="24"/>
              </w:rPr>
            </w:pPr>
            <w:r w:rsidRPr="5EB6A449">
              <w:rPr>
                <w:sz w:val="24"/>
                <w:szCs w:val="24"/>
              </w:rPr>
              <w:t>6</w:t>
            </w:r>
          </w:p>
        </w:tc>
      </w:tr>
      <w:tr w:rsidR="00590954" w14:paraId="1670E0F3" w14:textId="77777777" w:rsidTr="006018AF">
        <w:trPr>
          <w:trHeight w:val="1450"/>
          <w:jc w:val="center"/>
        </w:trPr>
        <w:tc>
          <w:tcPr>
            <w:tcW w:w="1846" w:type="dxa"/>
            <w:vAlign w:val="center"/>
          </w:tcPr>
          <w:p w14:paraId="5FCD5EC4" w14:textId="77777777" w:rsidR="00590954" w:rsidRDefault="005920A3">
            <w:pPr>
              <w:pStyle w:val="BodyText"/>
              <w:jc w:val="center"/>
              <w:rPr>
                <w:sz w:val="24"/>
                <w:szCs w:val="24"/>
              </w:rPr>
            </w:pPr>
            <w:r>
              <w:rPr>
                <w:sz w:val="24"/>
                <w:szCs w:val="24"/>
              </w:rPr>
              <w:t>3</w:t>
            </w:r>
          </w:p>
        </w:tc>
        <w:tc>
          <w:tcPr>
            <w:tcW w:w="6434" w:type="dxa"/>
            <w:vAlign w:val="center"/>
          </w:tcPr>
          <w:p w14:paraId="1E550D32" w14:textId="77777777" w:rsidR="00590954" w:rsidRDefault="005920A3">
            <w:pPr>
              <w:pStyle w:val="BodyText"/>
              <w:rPr>
                <w:sz w:val="24"/>
                <w:szCs w:val="24"/>
              </w:rPr>
            </w:pPr>
            <w:r>
              <w:rPr>
                <w:sz w:val="24"/>
                <w:szCs w:val="24"/>
              </w:rPr>
              <w:t>Chapter 3: Project Architecture</w:t>
            </w:r>
          </w:p>
        </w:tc>
        <w:tc>
          <w:tcPr>
            <w:tcW w:w="2073" w:type="dxa"/>
            <w:vAlign w:val="center"/>
          </w:tcPr>
          <w:p w14:paraId="680A4E5D" w14:textId="50A8297C" w:rsidR="00590954" w:rsidRDefault="1C41C504">
            <w:pPr>
              <w:pStyle w:val="BodyText"/>
              <w:jc w:val="center"/>
              <w:rPr>
                <w:sz w:val="24"/>
                <w:szCs w:val="24"/>
              </w:rPr>
            </w:pPr>
            <w:r w:rsidRPr="5EB6A449">
              <w:rPr>
                <w:sz w:val="24"/>
                <w:szCs w:val="24"/>
              </w:rPr>
              <w:t>7</w:t>
            </w:r>
          </w:p>
        </w:tc>
      </w:tr>
      <w:tr w:rsidR="00590954" w14:paraId="1B44F32C" w14:textId="77777777" w:rsidTr="006018AF">
        <w:trPr>
          <w:trHeight w:val="1450"/>
          <w:jc w:val="center"/>
        </w:trPr>
        <w:tc>
          <w:tcPr>
            <w:tcW w:w="1846" w:type="dxa"/>
            <w:vAlign w:val="center"/>
          </w:tcPr>
          <w:p w14:paraId="2598DEE6" w14:textId="77777777" w:rsidR="00590954" w:rsidRDefault="005920A3">
            <w:pPr>
              <w:pStyle w:val="BodyText"/>
              <w:jc w:val="center"/>
              <w:rPr>
                <w:sz w:val="24"/>
                <w:szCs w:val="24"/>
              </w:rPr>
            </w:pPr>
            <w:r>
              <w:rPr>
                <w:sz w:val="24"/>
                <w:szCs w:val="24"/>
              </w:rPr>
              <w:t>4</w:t>
            </w:r>
          </w:p>
        </w:tc>
        <w:tc>
          <w:tcPr>
            <w:tcW w:w="6434" w:type="dxa"/>
            <w:vAlign w:val="center"/>
          </w:tcPr>
          <w:p w14:paraId="2505FE59" w14:textId="776C7496" w:rsidR="00590954" w:rsidRDefault="005920A3">
            <w:pPr>
              <w:pStyle w:val="BodyText"/>
              <w:rPr>
                <w:sz w:val="24"/>
                <w:szCs w:val="24"/>
              </w:rPr>
            </w:pPr>
            <w:r>
              <w:rPr>
                <w:sz w:val="24"/>
                <w:szCs w:val="24"/>
              </w:rPr>
              <w:t xml:space="preserve">Chapter 4: </w:t>
            </w:r>
            <w:r w:rsidR="003116C7">
              <w:rPr>
                <w:sz w:val="24"/>
                <w:szCs w:val="24"/>
              </w:rPr>
              <w:t>Modeling and Result</w:t>
            </w:r>
          </w:p>
        </w:tc>
        <w:tc>
          <w:tcPr>
            <w:tcW w:w="2073" w:type="dxa"/>
            <w:vAlign w:val="center"/>
          </w:tcPr>
          <w:p w14:paraId="19219836" w14:textId="37F7DD21" w:rsidR="00590954" w:rsidRDefault="6B7AD009">
            <w:pPr>
              <w:pStyle w:val="BodyText"/>
              <w:jc w:val="center"/>
              <w:rPr>
                <w:sz w:val="24"/>
                <w:szCs w:val="24"/>
              </w:rPr>
            </w:pPr>
            <w:r w:rsidRPr="5EB6A449">
              <w:rPr>
                <w:sz w:val="24"/>
                <w:szCs w:val="24"/>
              </w:rPr>
              <w:t>9</w:t>
            </w:r>
          </w:p>
        </w:tc>
      </w:tr>
      <w:tr w:rsidR="00590954" w14:paraId="4AAC3FC5" w14:textId="77777777" w:rsidTr="006018AF">
        <w:trPr>
          <w:trHeight w:val="1450"/>
          <w:jc w:val="center"/>
        </w:trPr>
        <w:tc>
          <w:tcPr>
            <w:tcW w:w="1846" w:type="dxa"/>
            <w:vAlign w:val="center"/>
          </w:tcPr>
          <w:p w14:paraId="29B4EA11" w14:textId="66478C50" w:rsidR="00590954" w:rsidRDefault="005E3C63">
            <w:pPr>
              <w:pStyle w:val="BodyText"/>
              <w:jc w:val="center"/>
              <w:rPr>
                <w:sz w:val="24"/>
                <w:szCs w:val="24"/>
              </w:rPr>
            </w:pPr>
            <w:r>
              <w:rPr>
                <w:sz w:val="24"/>
                <w:szCs w:val="24"/>
              </w:rPr>
              <w:t>5</w:t>
            </w:r>
          </w:p>
        </w:tc>
        <w:tc>
          <w:tcPr>
            <w:tcW w:w="6434" w:type="dxa"/>
            <w:vAlign w:val="center"/>
          </w:tcPr>
          <w:p w14:paraId="2B2A7A39" w14:textId="77777777" w:rsidR="00590954" w:rsidRDefault="005920A3">
            <w:pPr>
              <w:pStyle w:val="BodyText"/>
              <w:rPr>
                <w:sz w:val="24"/>
                <w:szCs w:val="24"/>
              </w:rPr>
            </w:pPr>
            <w:r>
              <w:rPr>
                <w:sz w:val="24"/>
                <w:szCs w:val="24"/>
              </w:rPr>
              <w:t>Conclusion</w:t>
            </w:r>
          </w:p>
        </w:tc>
        <w:tc>
          <w:tcPr>
            <w:tcW w:w="2073" w:type="dxa"/>
            <w:vAlign w:val="center"/>
          </w:tcPr>
          <w:p w14:paraId="7194DBDC" w14:textId="2DC4DD13" w:rsidR="00590954" w:rsidRDefault="04469DBA">
            <w:pPr>
              <w:pStyle w:val="BodyText"/>
              <w:jc w:val="center"/>
              <w:rPr>
                <w:sz w:val="24"/>
                <w:szCs w:val="24"/>
              </w:rPr>
            </w:pPr>
            <w:r w:rsidRPr="5EB6A449">
              <w:rPr>
                <w:sz w:val="24"/>
                <w:szCs w:val="24"/>
              </w:rPr>
              <w:t>18</w:t>
            </w:r>
          </w:p>
        </w:tc>
      </w:tr>
      <w:tr w:rsidR="005E3C63" w14:paraId="33018965" w14:textId="77777777" w:rsidTr="006018AF">
        <w:trPr>
          <w:trHeight w:val="1450"/>
          <w:jc w:val="center"/>
        </w:trPr>
        <w:tc>
          <w:tcPr>
            <w:tcW w:w="1846" w:type="dxa"/>
            <w:vAlign w:val="center"/>
          </w:tcPr>
          <w:p w14:paraId="0D2D28C3" w14:textId="5D00BD09" w:rsidR="005E3C63" w:rsidRDefault="005E3C63">
            <w:pPr>
              <w:pStyle w:val="BodyText"/>
              <w:jc w:val="center"/>
              <w:rPr>
                <w:sz w:val="24"/>
                <w:szCs w:val="24"/>
              </w:rPr>
            </w:pPr>
            <w:r>
              <w:rPr>
                <w:sz w:val="24"/>
                <w:szCs w:val="24"/>
              </w:rPr>
              <w:t>6</w:t>
            </w:r>
          </w:p>
        </w:tc>
        <w:tc>
          <w:tcPr>
            <w:tcW w:w="6434" w:type="dxa"/>
            <w:vAlign w:val="center"/>
          </w:tcPr>
          <w:p w14:paraId="188175BE" w14:textId="4E8031D9" w:rsidR="005E3C63" w:rsidRDefault="005E3C63">
            <w:pPr>
              <w:pStyle w:val="BodyText"/>
              <w:rPr>
                <w:sz w:val="24"/>
                <w:szCs w:val="24"/>
              </w:rPr>
            </w:pPr>
            <w:r>
              <w:rPr>
                <w:sz w:val="24"/>
                <w:szCs w:val="24"/>
              </w:rPr>
              <w:t>Future Scope</w:t>
            </w:r>
          </w:p>
        </w:tc>
        <w:tc>
          <w:tcPr>
            <w:tcW w:w="2073" w:type="dxa"/>
            <w:vAlign w:val="center"/>
          </w:tcPr>
          <w:p w14:paraId="398EB6A4" w14:textId="22FB692C" w:rsidR="005E3C63" w:rsidRDefault="002986E9">
            <w:pPr>
              <w:pStyle w:val="BodyText"/>
              <w:jc w:val="center"/>
              <w:rPr>
                <w:sz w:val="24"/>
                <w:szCs w:val="24"/>
              </w:rPr>
            </w:pPr>
            <w:r w:rsidRPr="5EB6A449">
              <w:rPr>
                <w:sz w:val="24"/>
                <w:szCs w:val="24"/>
              </w:rPr>
              <w:t>19</w:t>
            </w:r>
          </w:p>
        </w:tc>
      </w:tr>
    </w:tbl>
    <w:p w14:paraId="1231BE67" w14:textId="77777777" w:rsidR="00590954" w:rsidRDefault="00590954">
      <w:pPr>
        <w:pStyle w:val="BodyText"/>
        <w:jc w:val="center"/>
        <w:rPr>
          <w:b/>
          <w:bCs/>
          <w:sz w:val="32"/>
          <w:szCs w:val="32"/>
        </w:rPr>
      </w:pPr>
    </w:p>
    <w:p w14:paraId="36FEB5B0" w14:textId="77777777" w:rsidR="00590954" w:rsidRDefault="0059095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30D7AA69" w14:textId="77777777" w:rsidR="00590954" w:rsidRDefault="005920A3">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sectPr w:rsidR="00590954" w:rsidSect="00F359BE">
          <w:headerReference w:type="default" r:id="rId19"/>
          <w:pgSz w:w="11906" w:h="16838" w:code="9"/>
          <w:pgMar w:top="1440" w:right="1296" w:bottom="1440" w:left="1440" w:header="720" w:footer="720" w:gutter="0"/>
          <w:cols w:space="720"/>
          <w:docGrid w:linePitch="360"/>
        </w:sectPr>
      </w:pPr>
      <w: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br w:type="page"/>
      </w:r>
    </w:p>
    <w:p w14:paraId="22AA99D1" w14:textId="77777777" w:rsidR="00F8472F" w:rsidRDefault="00F8472F">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11BBBE36" w14:textId="29790467"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CHAPTER 1</w:t>
      </w:r>
    </w:p>
    <w:p w14:paraId="2C8B4F07" w14:textId="77777777"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17ECF561">
        <w:rPr>
          <w:rFonts w:ascii="Times New Roman" w:hAnsi="Times New Roman" w:cs="Times New Roman"/>
          <w:b/>
          <w:bCs/>
          <w:sz w:val="32"/>
          <w:szCs w:val="32"/>
        </w:rPr>
        <w:t>INTRODUCTION</w:t>
      </w:r>
    </w:p>
    <w:p w14:paraId="00B8C2AA" w14:textId="6659A3FB" w:rsidR="7645C39D" w:rsidRDefault="7645C39D" w:rsidP="17ECF561">
      <w:pPr>
        <w:pStyle w:val="ListParagraph"/>
        <w:numPr>
          <w:ilvl w:val="1"/>
          <w:numId w:val="6"/>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Problem Statement</w:t>
      </w:r>
    </w:p>
    <w:p w14:paraId="0D847BEF" w14:textId="0A753D27" w:rsidR="5EB6A449" w:rsidRPr="0019008E" w:rsidRDefault="0019008E" w:rsidP="0019008E">
      <w:pPr>
        <w:tabs>
          <w:tab w:val="left" w:pos="720"/>
          <w:tab w:val="left" w:pos="1440"/>
          <w:tab w:val="left" w:pos="2160"/>
          <w:tab w:val="left" w:pos="2880"/>
          <w:tab w:val="left" w:pos="4635"/>
        </w:tabs>
        <w:spacing w:line="360" w:lineRule="auto"/>
        <w:jc w:val="both"/>
        <w:rPr>
          <w:rFonts w:ascii="Times New Roman" w:eastAsia="Roboto" w:hAnsi="Times New Roman" w:cs="Times New Roman"/>
          <w:color w:val="111111"/>
          <w:sz w:val="30"/>
          <w:szCs w:val="30"/>
        </w:rPr>
      </w:pPr>
      <w:r w:rsidRPr="0019008E">
        <w:rPr>
          <w:rFonts w:ascii="Times New Roman" w:hAnsi="Times New Roman" w:cs="Times New Roman"/>
          <w:color w:val="0D0D0D"/>
          <w:sz w:val="28"/>
          <w:szCs w:val="28"/>
          <w:shd w:val="clear" w:color="auto" w:fill="FFFFFF"/>
        </w:rPr>
        <w:t>Effective inventory management is a critical aspect of supply chain optimization, yet many organizations struggle to strike the right balance between maintaining sufficient stock levels to meet demand and minimizing holding costs. Inefficient inventory management practices can lead to stockouts, excess inventory, increased lead times, and ultimately, reduced profitability. Therefore, the problem statement of this study is to identify the key challenges and opportunities in inventory management within supply chains and develop strategies to enhance efficiency, responsiveness, and overall supply chain performance</w:t>
      </w:r>
    </w:p>
    <w:p w14:paraId="219F766D" w14:textId="2723F1E5" w:rsidR="005E3C63" w:rsidRDefault="005E3C63" w:rsidP="5EB6A449">
      <w:pPr>
        <w:pStyle w:val="ListParagraph"/>
        <w:numPr>
          <w:ilvl w:val="1"/>
          <w:numId w:val="6"/>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Proposed Solution</w:t>
      </w:r>
    </w:p>
    <w:p w14:paraId="2903A59A" w14:textId="5ED2EC05" w:rsidR="00184157" w:rsidRPr="00184157" w:rsidRDefault="00184157" w:rsidP="00184157">
      <w:pPr>
        <w:tabs>
          <w:tab w:val="left" w:pos="720"/>
          <w:tab w:val="left" w:pos="1440"/>
          <w:tab w:val="left" w:pos="2160"/>
          <w:tab w:val="left" w:pos="2880"/>
          <w:tab w:val="left" w:pos="4635"/>
        </w:tabs>
        <w:spacing w:line="360" w:lineRule="auto"/>
        <w:jc w:val="both"/>
        <w:rPr>
          <w:rFonts w:ascii="Times New Roman" w:hAnsi="Times New Roman" w:cs="Times New Roman"/>
          <w:b/>
          <w:bCs/>
          <w:sz w:val="34"/>
          <w:szCs w:val="34"/>
        </w:rPr>
      </w:pPr>
      <w:r w:rsidRPr="00184157">
        <w:rPr>
          <w:rFonts w:ascii="Times New Roman" w:hAnsi="Times New Roman" w:cs="Segoe UI"/>
          <w:color w:val="0D0D0D"/>
          <w:sz w:val="28"/>
          <w:szCs w:val="28"/>
          <w:shd w:val="clear" w:color="auto" w:fill="FFFFFF"/>
        </w:rPr>
        <w:t>Optimizing inventory management within supply chains requires a strategic and holistic approach that addresses key challenges while capitalizing on opportunities for improvement. The proposed solution encompasses a series of interconnected strategies aimed at enhancing efficiency, reducing costs, and improving overall supply chain performance</w:t>
      </w:r>
      <w:r>
        <w:rPr>
          <w:rFonts w:ascii="Times New Roman" w:hAnsi="Times New Roman" w:cs="Segoe UI"/>
          <w:color w:val="0D0D0D"/>
          <w:sz w:val="28"/>
          <w:szCs w:val="28"/>
          <w:shd w:val="clear" w:color="auto" w:fill="FFFFFF"/>
        </w:rPr>
        <w:t xml:space="preserve"> </w:t>
      </w:r>
      <w:r w:rsidRPr="00184157">
        <w:rPr>
          <w:rStyle w:val="Strong"/>
          <w:rFonts w:ascii="Times New Roman" w:hAnsi="Times New Roman" w:cs="Segoe UI"/>
          <w:color w:val="0D0D0D"/>
          <w:sz w:val="28"/>
          <w:szCs w:val="28"/>
          <w:bdr w:val="single" w:sz="2" w:space="0" w:color="E3E3E3" w:frame="1"/>
          <w:shd w:val="clear" w:color="auto" w:fill="FFFFFF"/>
        </w:rPr>
        <w:t>Demand Forecasting Improvement</w:t>
      </w:r>
      <w:r w:rsidRPr="00184157">
        <w:rPr>
          <w:rFonts w:ascii="Times New Roman" w:hAnsi="Times New Roman" w:cs="Segoe UI"/>
          <w:color w:val="0D0D0D"/>
          <w:sz w:val="28"/>
          <w:szCs w:val="28"/>
          <w:shd w:val="clear" w:color="auto" w:fill="FFFFFF"/>
        </w:rPr>
        <w:t>: Implement advanced demand forecasting techniques, such as predictive analytics and machine learning algorithms, to enhance forecast accuracy. By incorporating historical data, market trends, and external factors, organizations can generate more reliable demand forecasts, minimizing the risk of stockouts and excess inventory.</w:t>
      </w:r>
    </w:p>
    <w:p w14:paraId="47EDB70B" w14:textId="14180B1F" w:rsidR="5EB6A449" w:rsidRDefault="5EB6A449" w:rsidP="5EB6A449">
      <w:pPr>
        <w:tabs>
          <w:tab w:val="left" w:pos="720"/>
          <w:tab w:val="left" w:pos="1440"/>
          <w:tab w:val="left" w:pos="2160"/>
          <w:tab w:val="left" w:pos="2880"/>
          <w:tab w:val="left" w:pos="4635"/>
        </w:tabs>
        <w:spacing w:line="360" w:lineRule="auto"/>
        <w:rPr>
          <w:rFonts w:ascii="Roboto" w:eastAsia="Roboto" w:hAnsi="Roboto" w:cs="Roboto"/>
          <w:color w:val="111111"/>
          <w:sz w:val="24"/>
          <w:szCs w:val="24"/>
        </w:rPr>
      </w:pPr>
    </w:p>
    <w:p w14:paraId="380A14DC" w14:textId="77777777" w:rsidR="00590954" w:rsidRDefault="4A0DF688">
      <w:pPr>
        <w:pStyle w:val="ListParagraph"/>
        <w:numPr>
          <w:ilvl w:val="1"/>
          <w:numId w:val="6"/>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Feature</w:t>
      </w:r>
    </w:p>
    <w:p w14:paraId="25D3B5A7" w14:textId="42F4B1B3" w:rsidR="00184157" w:rsidRPr="00184157" w:rsidRDefault="00184157" w:rsidP="00184157">
      <w:pPr>
        <w:pStyle w:val="ListParagraph"/>
        <w:numPr>
          <w:ilvl w:val="0"/>
          <w:numId w:val="5"/>
        </w:numPr>
        <w:spacing w:before="180" w:after="0"/>
        <w:ind w:left="-20" w:right="-20"/>
        <w:jc w:val="both"/>
        <w:rPr>
          <w:rFonts w:ascii="Times New Roman" w:eastAsia="Roboto" w:hAnsi="Times New Roman" w:cs="Roboto"/>
          <w:color w:val="111111"/>
          <w:sz w:val="28"/>
          <w:szCs w:val="28"/>
        </w:rPr>
      </w:pPr>
      <w:r w:rsidRPr="00184157">
        <w:rPr>
          <w:rFonts w:ascii="Times New Roman" w:hAnsi="Times New Roman" w:cs="Segoe UI"/>
          <w:b/>
          <w:bCs/>
          <w:color w:val="0D0D0D"/>
          <w:sz w:val="26"/>
          <w:szCs w:val="26"/>
          <w:shd w:val="clear" w:color="auto" w:fill="FFFFFF"/>
        </w:rPr>
        <w:t>RFID Technology</w:t>
      </w:r>
      <w:r w:rsidRPr="00184157">
        <w:rPr>
          <w:rFonts w:ascii="Times New Roman" w:hAnsi="Times New Roman" w:cs="Segoe UI"/>
          <w:color w:val="0D0D0D"/>
          <w:sz w:val="26"/>
          <w:szCs w:val="26"/>
          <w:shd w:val="clear" w:color="auto" w:fill="FFFFFF"/>
        </w:rPr>
        <w:t xml:space="preserve">: RFID tags embedded in inventory items enable automatic identification and tracking as they move through different stages of the supply chain. </w:t>
      </w:r>
      <w:r w:rsidRPr="00184157">
        <w:rPr>
          <w:rFonts w:ascii="Times New Roman" w:hAnsi="Times New Roman" w:cs="Segoe UI"/>
          <w:color w:val="0D0D0D"/>
          <w:sz w:val="26"/>
          <w:szCs w:val="26"/>
          <w:shd w:val="clear" w:color="auto" w:fill="FFFFFF"/>
        </w:rPr>
        <w:lastRenderedPageBreak/>
        <w:t>RFID readers and antennas</w:t>
      </w:r>
      <w:r w:rsidRPr="00184157">
        <w:rPr>
          <w:rFonts w:ascii="Segoe UI" w:hAnsi="Segoe UI" w:cs="Segoe UI"/>
          <w:color w:val="0D0D0D"/>
          <w:sz w:val="26"/>
          <w:szCs w:val="26"/>
          <w:shd w:val="clear" w:color="auto" w:fill="FFFFFF"/>
        </w:rPr>
        <w:t xml:space="preserve"> </w:t>
      </w:r>
      <w:r w:rsidRPr="00184157">
        <w:rPr>
          <w:rFonts w:ascii="Times New Roman" w:hAnsi="Times New Roman" w:cs="Segoe UI"/>
          <w:color w:val="0D0D0D"/>
          <w:sz w:val="30"/>
          <w:szCs w:val="30"/>
          <w:shd w:val="clear" w:color="auto" w:fill="FFFFFF"/>
        </w:rPr>
        <w:t xml:space="preserve">capture tag data, </w:t>
      </w:r>
      <w:r w:rsidRPr="00184157">
        <w:rPr>
          <w:rFonts w:ascii="Times New Roman" w:hAnsi="Times New Roman" w:cs="Segoe UI"/>
          <w:color w:val="0D0D0D"/>
          <w:sz w:val="26"/>
          <w:szCs w:val="26"/>
          <w:shd w:val="clear" w:color="auto" w:fill="FFFFFF"/>
        </w:rPr>
        <w:t>providing real-time visibility into inventory movements and enabling accurate inventory counting without manual intervention.</w:t>
      </w:r>
    </w:p>
    <w:p w14:paraId="6514EAF2" w14:textId="2FBE7852" w:rsidR="00184157" w:rsidRPr="00184157" w:rsidRDefault="00184157" w:rsidP="00184157">
      <w:pPr>
        <w:pStyle w:val="ListParagraph"/>
        <w:numPr>
          <w:ilvl w:val="0"/>
          <w:numId w:val="5"/>
        </w:numPr>
        <w:spacing w:before="180" w:after="0"/>
        <w:ind w:left="-20" w:right="-20"/>
        <w:jc w:val="both"/>
        <w:rPr>
          <w:rFonts w:ascii="Times New Roman" w:eastAsia="Roboto" w:hAnsi="Times New Roman" w:cs="Roboto"/>
          <w:color w:val="111111"/>
          <w:sz w:val="28"/>
          <w:szCs w:val="28"/>
        </w:rPr>
      </w:pPr>
      <w:r w:rsidRPr="00184157">
        <w:rPr>
          <w:rFonts w:ascii="Times New Roman" w:hAnsi="Times New Roman" w:cs="Segoe UI"/>
          <w:b/>
          <w:bCs/>
          <w:color w:val="0D0D0D"/>
          <w:sz w:val="26"/>
          <w:szCs w:val="26"/>
          <w:shd w:val="clear" w:color="auto" w:fill="FFFFFF"/>
        </w:rPr>
        <w:t>IoT Sensors</w:t>
      </w:r>
      <w:r w:rsidRPr="00184157">
        <w:rPr>
          <w:rFonts w:ascii="Times New Roman" w:hAnsi="Times New Roman" w:cs="Segoe UI"/>
          <w:color w:val="0D0D0D"/>
          <w:sz w:val="26"/>
          <w:szCs w:val="26"/>
          <w:shd w:val="clear" w:color="auto" w:fill="FFFFFF"/>
        </w:rPr>
        <w:t>: IoT sensors deployed in warehouses, distribution centers, and transportation vehicles collect data on environmental conditions (e.g., temperature, humidity) and physical parameters (e.g., motion, vibration) affecting inventory quality and integrity. This data is transmitted wirelessly to a central database for analysis and monitoring, enabling proactive intervention to prevent damage or spoilage of inventory.</w:t>
      </w:r>
    </w:p>
    <w:p w14:paraId="6329B57D" w14:textId="6038CE9F" w:rsidR="3632A262" w:rsidRPr="00184157" w:rsidRDefault="00184157" w:rsidP="00184157">
      <w:pPr>
        <w:pStyle w:val="ListParagraph"/>
        <w:numPr>
          <w:ilvl w:val="0"/>
          <w:numId w:val="5"/>
        </w:numPr>
        <w:spacing w:before="180" w:after="0"/>
        <w:ind w:left="-20" w:right="-20"/>
        <w:jc w:val="both"/>
        <w:rPr>
          <w:rFonts w:ascii="Times New Roman" w:eastAsia="Roboto" w:hAnsi="Times New Roman" w:cs="Roboto"/>
          <w:color w:val="111111"/>
          <w:sz w:val="28"/>
          <w:szCs w:val="28"/>
        </w:rPr>
      </w:pPr>
      <w:r w:rsidRPr="00184157">
        <w:rPr>
          <w:rFonts w:ascii="Times New Roman" w:hAnsi="Times New Roman" w:cs="Segoe UI"/>
          <w:b/>
          <w:bCs/>
          <w:color w:val="0D0D0D"/>
          <w:sz w:val="26"/>
          <w:szCs w:val="26"/>
          <w:shd w:val="clear" w:color="auto" w:fill="FFFFFF"/>
        </w:rPr>
        <w:t>Inventory Management Software</w:t>
      </w:r>
      <w:r w:rsidRPr="00184157">
        <w:rPr>
          <w:rFonts w:ascii="Times New Roman" w:hAnsi="Times New Roman" w:cs="Segoe UI"/>
          <w:color w:val="0D0D0D"/>
          <w:sz w:val="26"/>
          <w:szCs w:val="26"/>
          <w:shd w:val="clear" w:color="auto" w:fill="FFFFFF"/>
        </w:rPr>
        <w:t>: Advanced inventory management software integrates data from RFID tags, IoT sensors, and other sources to provide a comprehensive view of inventory across the supply chain. The software offers features such as inventory tracking, stock level monitoring, demand forecasting, and replenishment optimization, enabling organizations to make data-driven decisions and optimize inventory management processes.</w:t>
      </w:r>
    </w:p>
    <w:p w14:paraId="60EA1ACD" w14:textId="4924F696" w:rsidR="3632A262" w:rsidRPr="00184157" w:rsidRDefault="00184157" w:rsidP="00184157">
      <w:pPr>
        <w:pStyle w:val="ListParagraph"/>
        <w:numPr>
          <w:ilvl w:val="0"/>
          <w:numId w:val="5"/>
        </w:numPr>
        <w:spacing w:before="180" w:after="0"/>
        <w:ind w:left="-20" w:right="-20"/>
        <w:jc w:val="both"/>
        <w:rPr>
          <w:rFonts w:ascii="Times New Roman" w:eastAsia="Roboto" w:hAnsi="Times New Roman" w:cs="Roboto"/>
          <w:color w:val="111111"/>
          <w:sz w:val="28"/>
          <w:szCs w:val="28"/>
        </w:rPr>
      </w:pPr>
      <w:r w:rsidRPr="00184157">
        <w:rPr>
          <w:rFonts w:ascii="Times New Roman" w:hAnsi="Times New Roman" w:cs="Segoe UI"/>
          <w:b/>
          <w:bCs/>
          <w:color w:val="0D0D0D"/>
          <w:sz w:val="26"/>
          <w:szCs w:val="26"/>
          <w:shd w:val="clear" w:color="auto" w:fill="FFFFFF"/>
        </w:rPr>
        <w:t>Real-time Analytics:</w:t>
      </w:r>
      <w:r w:rsidRPr="00184157">
        <w:rPr>
          <w:rFonts w:ascii="Times New Roman" w:hAnsi="Times New Roman" w:cs="Segoe UI"/>
          <w:color w:val="0D0D0D"/>
          <w:sz w:val="26"/>
          <w:szCs w:val="26"/>
          <w:shd w:val="clear" w:color="auto" w:fill="FFFFFF"/>
        </w:rPr>
        <w:t xml:space="preserve"> Real-time analytics capabilities allow organizations to analyze inventory data as it is collected, enabling immediate insights into inventory trends, patterns, and anomalies. Predictive analytics algorithms forecast future demand, identify potential stockouts or overstock situations, and recommend optimal replenishment strategies to maintain optimal inventory levels and minimize costs.</w:t>
      </w:r>
    </w:p>
    <w:p w14:paraId="1FDC37C8" w14:textId="0120E185" w:rsidR="5EB6A449" w:rsidRDefault="5EB6A449" w:rsidP="5EB6A449">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6688E059" w14:textId="77777777" w:rsidR="00590954" w:rsidRDefault="4A0DF688">
      <w:pPr>
        <w:pStyle w:val="ListParagraph"/>
        <w:numPr>
          <w:ilvl w:val="1"/>
          <w:numId w:val="6"/>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Advantages</w:t>
      </w:r>
    </w:p>
    <w:p w14:paraId="17EE7B7B" w14:textId="317F7616" w:rsidR="00184157" w:rsidRPr="00184157" w:rsidRDefault="00184157" w:rsidP="00184157">
      <w:pPr>
        <w:pStyle w:val="ListParagraph"/>
        <w:numPr>
          <w:ilvl w:val="0"/>
          <w:numId w:val="5"/>
        </w:numPr>
        <w:spacing w:before="180" w:after="0"/>
        <w:ind w:left="-20" w:right="-20"/>
        <w:jc w:val="both"/>
        <w:rPr>
          <w:rFonts w:ascii="Times New Roman" w:eastAsia="Roboto" w:hAnsi="Times New Roman" w:cs="Roboto"/>
          <w:color w:val="111111"/>
          <w:sz w:val="28"/>
          <w:szCs w:val="28"/>
        </w:rPr>
      </w:pPr>
      <w:r w:rsidRPr="00184157">
        <w:rPr>
          <w:rStyle w:val="Strong"/>
          <w:rFonts w:ascii="Times New Roman" w:hAnsi="Times New Roman" w:cs="Segoe UI"/>
          <w:color w:val="0D0D0D"/>
          <w:sz w:val="26"/>
          <w:szCs w:val="26"/>
          <w:bdr w:val="single" w:sz="2" w:space="0" w:color="E3E3E3" w:frame="1"/>
          <w:shd w:val="clear" w:color="auto" w:fill="FFFFFF"/>
        </w:rPr>
        <w:t>Improved Inventory Visibility</w:t>
      </w:r>
      <w:r w:rsidRPr="00184157">
        <w:rPr>
          <w:rFonts w:ascii="Times New Roman" w:hAnsi="Times New Roman" w:cs="Segoe UI"/>
          <w:color w:val="0D0D0D"/>
          <w:sz w:val="26"/>
          <w:szCs w:val="26"/>
          <w:shd w:val="clear" w:color="auto" w:fill="FFFFFF"/>
        </w:rPr>
        <w:t>: Conducting a thorough supply chain analysis of inventories enables organizations to gain a comprehensive understanding of inventory levels, locations, and movements across the supply chain. This enhanced visibility helps in identifying bottlenecks, reducing stockouts, and optimizing inventory levels to meet customer demand effectively.</w:t>
      </w:r>
    </w:p>
    <w:p w14:paraId="45E71B72" w14:textId="72A09383" w:rsidR="00184157" w:rsidRPr="00184157" w:rsidRDefault="00184157" w:rsidP="00184157">
      <w:pPr>
        <w:pStyle w:val="ListParagraph"/>
        <w:numPr>
          <w:ilvl w:val="0"/>
          <w:numId w:val="5"/>
        </w:numPr>
        <w:spacing w:before="180" w:after="0"/>
        <w:ind w:left="-20" w:right="-20"/>
        <w:jc w:val="both"/>
        <w:rPr>
          <w:rFonts w:ascii="Times New Roman" w:eastAsia="Roboto" w:hAnsi="Times New Roman" w:cs="Roboto"/>
          <w:color w:val="111111"/>
          <w:sz w:val="28"/>
          <w:szCs w:val="28"/>
        </w:rPr>
      </w:pPr>
      <w:r w:rsidRPr="00184157">
        <w:rPr>
          <w:rStyle w:val="Strong"/>
          <w:rFonts w:ascii="Times New Roman" w:hAnsi="Times New Roman" w:cs="Segoe UI"/>
          <w:color w:val="0D0D0D"/>
          <w:sz w:val="26"/>
          <w:szCs w:val="26"/>
          <w:bdr w:val="single" w:sz="2" w:space="0" w:color="E3E3E3" w:frame="1"/>
          <w:shd w:val="clear" w:color="auto" w:fill="FFFFFF"/>
        </w:rPr>
        <w:t>Enhanced Operational Efficiency</w:t>
      </w:r>
      <w:r w:rsidRPr="00184157">
        <w:rPr>
          <w:rFonts w:ascii="Times New Roman" w:hAnsi="Times New Roman" w:cs="Segoe UI"/>
          <w:color w:val="0D0D0D"/>
          <w:sz w:val="26"/>
          <w:szCs w:val="26"/>
          <w:shd w:val="clear" w:color="auto" w:fill="FFFFFF"/>
        </w:rPr>
        <w:t>: By analyzing inventory data and identifying inefficiencies in inventory management processes, organizations can streamline operations, minimize excess inventory, and reduce carrying costs. This leads to improved operational efficiency and cost savings throughout the supply chain.</w:t>
      </w:r>
    </w:p>
    <w:p w14:paraId="24BFDEAE" w14:textId="3E2C2030" w:rsidR="0793F3AB" w:rsidRPr="00184157" w:rsidRDefault="00184157" w:rsidP="00184157">
      <w:pPr>
        <w:pStyle w:val="ListParagraph"/>
        <w:numPr>
          <w:ilvl w:val="0"/>
          <w:numId w:val="5"/>
        </w:numPr>
        <w:spacing w:before="180" w:after="0"/>
        <w:ind w:left="-20" w:right="-20"/>
        <w:jc w:val="both"/>
        <w:rPr>
          <w:rFonts w:ascii="Times New Roman" w:eastAsia="Roboto" w:hAnsi="Times New Roman" w:cs="Roboto"/>
          <w:color w:val="111111"/>
          <w:sz w:val="28"/>
          <w:szCs w:val="28"/>
        </w:rPr>
      </w:pPr>
      <w:r w:rsidRPr="00184157">
        <w:rPr>
          <w:rStyle w:val="Strong"/>
          <w:rFonts w:ascii="Times New Roman" w:hAnsi="Times New Roman" w:cs="Segoe UI"/>
          <w:color w:val="0D0D0D"/>
          <w:sz w:val="26"/>
          <w:szCs w:val="26"/>
          <w:bdr w:val="single" w:sz="2" w:space="0" w:color="E3E3E3" w:frame="1"/>
          <w:shd w:val="clear" w:color="auto" w:fill="FFFFFF"/>
        </w:rPr>
        <w:t>Enhanced Customer Satisfaction</w:t>
      </w:r>
      <w:r w:rsidRPr="00184157">
        <w:rPr>
          <w:rFonts w:ascii="Times New Roman" w:hAnsi="Times New Roman" w:cs="Segoe UI"/>
          <w:color w:val="0D0D0D"/>
          <w:sz w:val="26"/>
          <w:szCs w:val="26"/>
          <w:shd w:val="clear" w:color="auto" w:fill="FFFFFF"/>
        </w:rPr>
        <w:t>: By optimizing inventory management practices, organizations can ensure timely order fulfillment, reduce stockouts, and improve product availability. This leads to enhanced customer satisfaction, loyalty, and retention, as customers receive their orders promptly and reliably.</w:t>
      </w:r>
    </w:p>
    <w:p w14:paraId="42DF44DB" w14:textId="4AE8A4CB" w:rsidR="5EB6A449" w:rsidRDefault="5EB6A449" w:rsidP="5EB6A449">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004DCA46" w14:textId="13C4FCB3" w:rsidR="00590954" w:rsidRPr="003116C7" w:rsidRDefault="4A0DF688" w:rsidP="003116C7">
      <w:pPr>
        <w:pStyle w:val="ListParagraph"/>
        <w:numPr>
          <w:ilvl w:val="1"/>
          <w:numId w:val="6"/>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Scope</w:t>
      </w:r>
    </w:p>
    <w:p w14:paraId="34FF1C98" w14:textId="791422E4" w:rsidR="00590954" w:rsidRPr="001F4165" w:rsidRDefault="001F4165" w:rsidP="001F4165">
      <w:pPr>
        <w:tabs>
          <w:tab w:val="left" w:pos="285"/>
          <w:tab w:val="left" w:pos="720"/>
          <w:tab w:val="left" w:pos="1440"/>
          <w:tab w:val="left" w:pos="2160"/>
          <w:tab w:val="left" w:pos="2880"/>
          <w:tab w:val="left" w:pos="4635"/>
        </w:tabs>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ab/>
      </w:r>
      <w:r w:rsidRPr="001F4165">
        <w:rPr>
          <w:rFonts w:ascii="Times New Roman" w:hAnsi="Times New Roman" w:cs="Segoe UI"/>
          <w:color w:val="0D0D0D"/>
          <w:sz w:val="26"/>
          <w:szCs w:val="26"/>
          <w:shd w:val="clear" w:color="auto" w:fill="FFFFFF"/>
        </w:rPr>
        <w:t xml:space="preserve">The scope of supply chain analysis of inventories encompasses a comprehensive examination of various aspects related to inventory management practices within the </w:t>
      </w:r>
      <w:r w:rsidRPr="001F4165">
        <w:rPr>
          <w:rFonts w:ascii="Times New Roman" w:hAnsi="Times New Roman" w:cs="Segoe UI"/>
          <w:color w:val="0D0D0D"/>
          <w:sz w:val="26"/>
          <w:szCs w:val="26"/>
          <w:shd w:val="clear" w:color="auto" w:fill="FFFFFF"/>
        </w:rPr>
        <w:lastRenderedPageBreak/>
        <w:t>supply chain ecosystem. This includes assessing different types of inventories, such as raw materials, work-in-progress, and finished goods, across multiple stages of the supply chain—from procurement to distribution. The analysis extends to evaluating inventory management processes and workflows, including forecasting, ordering, replenishment, storage, and distribution, with the aim of identifying opportunities for optimization and efficiency improvement. Additionally, the scope involves exploring the use of technology solutions and tools, such as inventory tracking systems and data analytics platforms, to enhance visibility, accuracy, and decision-making in inventory management. Collaboration and partnerships among supply chain partners, risk management strategies, sustainability considerations, and regulatory compliance are also integral components of the scope. Furthermore, the scope encompasses fostering a culture of continuous improvement in inventory management practices through feedback mechanisms, employee training, and process optimization initiatives. Overall, the scope of supply chain analysis of inventories is broad and interdisciplinary, aiming to drive efficiency, reduce costs, mitigate risks, and improve overall supply chain performance.</w:t>
      </w:r>
      <w:r w:rsidRPr="001F4165">
        <w:rPr>
          <w:rFonts w:ascii="Times New Roman" w:hAnsi="Times New Roman" w:cs="Times New Roman"/>
          <w:b/>
          <w:bCs/>
          <w:sz w:val="32"/>
          <w:szCs w:val="32"/>
        </w:rPr>
        <w:tab/>
      </w:r>
      <w:r w:rsidRPr="001F4165">
        <w:rPr>
          <w:rFonts w:ascii="Times New Roman" w:hAnsi="Times New Roman" w:cs="Times New Roman"/>
          <w:b/>
          <w:bCs/>
          <w:sz w:val="32"/>
          <w:szCs w:val="32"/>
        </w:rPr>
        <w:tab/>
      </w:r>
      <w:r w:rsidRPr="001F4165">
        <w:rPr>
          <w:rFonts w:ascii="Times New Roman" w:hAnsi="Times New Roman" w:cs="Times New Roman"/>
          <w:b/>
          <w:bCs/>
          <w:sz w:val="32"/>
          <w:szCs w:val="32"/>
        </w:rPr>
        <w:tab/>
      </w:r>
      <w:r w:rsidRPr="001F4165">
        <w:rPr>
          <w:rFonts w:ascii="Times New Roman" w:hAnsi="Times New Roman" w:cs="Times New Roman"/>
          <w:b/>
          <w:bCs/>
          <w:sz w:val="32"/>
          <w:szCs w:val="32"/>
        </w:rPr>
        <w:tab/>
      </w:r>
    </w:p>
    <w:p w14:paraId="6D072C0D" w14:textId="77777777" w:rsidR="00590954" w:rsidRDefault="0059095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5023141B" w14:textId="4BA8B171" w:rsidR="00590954" w:rsidRDefault="00590954" w:rsidP="5EB6A44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0A346DC6" w14:textId="4BD59450" w:rsidR="5EB6A449" w:rsidRDefault="5EB6A449" w:rsidP="5EB6A44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1F3B1409" w14:textId="77777777" w:rsidR="00590954" w:rsidRDefault="0059095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74E4E0C9" w14:textId="77777777"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CHAPTER 2</w:t>
      </w:r>
    </w:p>
    <w:p w14:paraId="424BB32F" w14:textId="77777777"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SERVICES AND TOOLS REQUIRED</w:t>
      </w:r>
    </w:p>
    <w:p w14:paraId="2877B907" w14:textId="77777777" w:rsidR="00590954" w:rsidRDefault="005920A3">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2.1 Services Used</w:t>
      </w:r>
    </w:p>
    <w:p w14:paraId="4C675AD8" w14:textId="77777777" w:rsidR="00A96597" w:rsidRPr="00A96597" w:rsidRDefault="00A96597" w:rsidP="00ED0FB1">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jc w:val="both"/>
        <w:rPr>
          <w:rFonts w:cs="Segoe UI"/>
          <w:color w:val="0D0D0D"/>
          <w:sz w:val="26"/>
          <w:szCs w:val="26"/>
        </w:rPr>
      </w:pPr>
      <w:r w:rsidRPr="00A96597">
        <w:rPr>
          <w:rStyle w:val="Strong"/>
          <w:rFonts w:cs="Segoe UI"/>
          <w:color w:val="0D0D0D"/>
          <w:sz w:val="26"/>
          <w:szCs w:val="26"/>
          <w:bdr w:val="single" w:sz="2" w:space="0" w:color="E3E3E3" w:frame="1"/>
        </w:rPr>
        <w:t>Demand Forecasting Tools</w:t>
      </w:r>
      <w:r w:rsidRPr="00A96597">
        <w:rPr>
          <w:rFonts w:cs="Segoe UI"/>
          <w:color w:val="0D0D0D"/>
          <w:sz w:val="26"/>
          <w:szCs w:val="26"/>
        </w:rPr>
        <w:t>: Accurate demand forecasting is crucial for inventory management. Forecasting tools utilize historical sales data, market trends, and other factors to predict future demand. This helps in determining the optimal inventory levels to meet customer demand while minimizing excess inventory and stockouts.</w:t>
      </w:r>
    </w:p>
    <w:p w14:paraId="3414FCF7" w14:textId="77777777" w:rsidR="00A96597" w:rsidRPr="00A96597" w:rsidRDefault="00A96597" w:rsidP="00A96597">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jc w:val="both"/>
        <w:rPr>
          <w:rFonts w:cs="Segoe UI"/>
          <w:color w:val="0D0D0D"/>
          <w:sz w:val="26"/>
          <w:szCs w:val="26"/>
        </w:rPr>
      </w:pPr>
      <w:r w:rsidRPr="00A96597">
        <w:rPr>
          <w:rStyle w:val="Strong"/>
          <w:rFonts w:cs="Segoe UI"/>
          <w:color w:val="0D0D0D"/>
          <w:sz w:val="26"/>
          <w:szCs w:val="26"/>
          <w:bdr w:val="single" w:sz="2" w:space="0" w:color="E3E3E3" w:frame="1"/>
        </w:rPr>
        <w:lastRenderedPageBreak/>
        <w:t>Supplier Management Services</w:t>
      </w:r>
      <w:r w:rsidRPr="00A96597">
        <w:rPr>
          <w:rFonts w:cs="Segoe UI"/>
          <w:color w:val="0D0D0D"/>
          <w:sz w:val="26"/>
          <w:szCs w:val="26"/>
        </w:rPr>
        <w:t>: Effective supplier management ensures timely delivery of raw materials and components. Services in this category include:</w:t>
      </w:r>
    </w:p>
    <w:p w14:paraId="24396A2C" w14:textId="77777777" w:rsidR="00A96597" w:rsidRPr="00A96597" w:rsidRDefault="00A96597" w:rsidP="00A96597">
      <w:pPr>
        <w:pStyle w:val="NormalWeb"/>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jc w:val="both"/>
        <w:rPr>
          <w:rFonts w:cs="Segoe UI"/>
          <w:color w:val="0D0D0D"/>
          <w:sz w:val="26"/>
          <w:szCs w:val="26"/>
        </w:rPr>
      </w:pPr>
      <w:r w:rsidRPr="00A96597">
        <w:rPr>
          <w:rStyle w:val="Strong"/>
          <w:rFonts w:cs="Segoe UI"/>
          <w:color w:val="0D0D0D"/>
          <w:sz w:val="26"/>
          <w:szCs w:val="26"/>
          <w:bdr w:val="single" w:sz="2" w:space="0" w:color="E3E3E3" w:frame="1"/>
        </w:rPr>
        <w:t>Supplier Relationship Management (SRM)</w:t>
      </w:r>
      <w:r w:rsidRPr="00A96597">
        <w:rPr>
          <w:rFonts w:cs="Segoe UI"/>
          <w:color w:val="0D0D0D"/>
          <w:sz w:val="26"/>
          <w:szCs w:val="26"/>
        </w:rPr>
        <w:t>: Processes and tools for managing relationships with suppliers, negotiating contracts, and ensuring compliance.</w:t>
      </w:r>
    </w:p>
    <w:p w14:paraId="49AAD6AD" w14:textId="77777777" w:rsidR="00A96597" w:rsidRPr="00A96597" w:rsidRDefault="00A96597" w:rsidP="00A96597">
      <w:pPr>
        <w:pStyle w:val="NormalWeb"/>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jc w:val="both"/>
        <w:rPr>
          <w:rFonts w:cs="Segoe UI"/>
          <w:color w:val="0D0D0D"/>
          <w:sz w:val="26"/>
          <w:szCs w:val="26"/>
        </w:rPr>
      </w:pPr>
      <w:r w:rsidRPr="00A96597">
        <w:rPr>
          <w:rStyle w:val="Strong"/>
          <w:rFonts w:cs="Segoe UI"/>
          <w:color w:val="0D0D0D"/>
          <w:sz w:val="26"/>
          <w:szCs w:val="26"/>
          <w:bdr w:val="single" w:sz="2" w:space="0" w:color="E3E3E3" w:frame="1"/>
        </w:rPr>
        <w:t>Supplier Performance Monitoring</w:t>
      </w:r>
      <w:r w:rsidRPr="00A96597">
        <w:rPr>
          <w:rFonts w:cs="Segoe UI"/>
          <w:color w:val="0D0D0D"/>
          <w:sz w:val="26"/>
          <w:szCs w:val="26"/>
        </w:rPr>
        <w:t>: Tracking supplier performance metrics such as on-time delivery, quality, and lead times to identify areas for improvement.</w:t>
      </w:r>
    </w:p>
    <w:p w14:paraId="4BCD254B" w14:textId="00FD7710" w:rsidR="00590954" w:rsidRDefault="00590954" w:rsidP="5EB6A449">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7AE4DCA3" w14:textId="6BBBE547" w:rsidR="00590954" w:rsidRPr="00A96597" w:rsidRDefault="65F84B4E">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r w:rsidRPr="5EB6A449">
        <w:rPr>
          <w:rFonts w:ascii="Times New Roman" w:hAnsi="Times New Roman" w:cs="Times New Roman"/>
          <w:b/>
          <w:bCs/>
          <w:sz w:val="28"/>
          <w:szCs w:val="28"/>
        </w:rPr>
        <w:t>2.</w:t>
      </w:r>
      <w:r w:rsidRPr="00A96597">
        <w:rPr>
          <w:rFonts w:ascii="Times New Roman" w:hAnsi="Times New Roman" w:cs="Times New Roman"/>
          <w:b/>
          <w:bCs/>
          <w:sz w:val="32"/>
          <w:szCs w:val="32"/>
        </w:rPr>
        <w:t>2 Tools and Software used</w:t>
      </w:r>
    </w:p>
    <w:p w14:paraId="29C989BC" w14:textId="7462E71F" w:rsidR="00590954" w:rsidRPr="00A96597" w:rsidRDefault="2ECE1AFE" w:rsidP="5EB6A449">
      <w:pPr>
        <w:spacing w:before="180" w:after="0" w:line="360" w:lineRule="auto"/>
        <w:rPr>
          <w:rFonts w:ascii="Times New Roman" w:hAnsi="Times New Roman"/>
          <w:sz w:val="26"/>
          <w:szCs w:val="26"/>
        </w:rPr>
      </w:pPr>
      <w:r w:rsidRPr="00A96597">
        <w:rPr>
          <w:rFonts w:ascii="Times New Roman" w:eastAsia="Roboto" w:hAnsi="Times New Roman" w:cs="Roboto"/>
          <w:b/>
          <w:bCs/>
          <w:color w:val="111111"/>
          <w:sz w:val="28"/>
          <w:szCs w:val="28"/>
        </w:rPr>
        <w:t>Tools</w:t>
      </w:r>
      <w:r w:rsidRPr="00A96597">
        <w:rPr>
          <w:rFonts w:ascii="Times New Roman" w:eastAsia="Roboto" w:hAnsi="Times New Roman" w:cs="Roboto"/>
          <w:color w:val="111111"/>
          <w:sz w:val="28"/>
          <w:szCs w:val="28"/>
        </w:rPr>
        <w:t>:</w:t>
      </w:r>
    </w:p>
    <w:p w14:paraId="04598480" w14:textId="6CCB771D" w:rsidR="00590954" w:rsidRPr="00A96597" w:rsidRDefault="2ECE1AFE" w:rsidP="5EB6A449">
      <w:pPr>
        <w:pStyle w:val="ListParagraph"/>
        <w:numPr>
          <w:ilvl w:val="0"/>
          <w:numId w:val="3"/>
        </w:numPr>
        <w:spacing w:before="180" w:after="0" w:line="360" w:lineRule="auto"/>
        <w:ind w:right="-20"/>
        <w:rPr>
          <w:rFonts w:ascii="Times New Roman" w:eastAsia="Roboto" w:hAnsi="Times New Roman" w:cs="Roboto"/>
          <w:color w:val="111111"/>
          <w:sz w:val="28"/>
          <w:szCs w:val="28"/>
        </w:rPr>
      </w:pPr>
      <w:proofErr w:type="spellStart"/>
      <w:r w:rsidRPr="00A96597">
        <w:rPr>
          <w:rFonts w:ascii="Times New Roman" w:eastAsia="Roboto" w:hAnsi="Times New Roman" w:cs="Roboto"/>
          <w:b/>
          <w:bCs/>
          <w:color w:val="111111"/>
          <w:sz w:val="28"/>
          <w:szCs w:val="28"/>
        </w:rPr>
        <w:t>PowerBI</w:t>
      </w:r>
      <w:proofErr w:type="spellEnd"/>
      <w:r w:rsidRPr="00A96597">
        <w:rPr>
          <w:rFonts w:ascii="Times New Roman" w:eastAsia="Roboto" w:hAnsi="Times New Roman" w:cs="Roboto"/>
          <w:color w:val="111111"/>
          <w:sz w:val="28"/>
          <w:szCs w:val="28"/>
        </w:rPr>
        <w:t xml:space="preserve">: The main tool for this project is </w:t>
      </w:r>
      <w:proofErr w:type="spellStart"/>
      <w:r w:rsidRPr="00A96597">
        <w:rPr>
          <w:rFonts w:ascii="Times New Roman" w:eastAsia="Roboto" w:hAnsi="Times New Roman" w:cs="Roboto"/>
          <w:color w:val="111111"/>
          <w:sz w:val="28"/>
          <w:szCs w:val="28"/>
        </w:rPr>
        <w:t>PowerBI</w:t>
      </w:r>
      <w:proofErr w:type="spellEnd"/>
      <w:r w:rsidRPr="00A96597">
        <w:rPr>
          <w:rFonts w:ascii="Times New Roman" w:eastAsia="Roboto" w:hAnsi="Times New Roman" w:cs="Roboto"/>
          <w:color w:val="111111"/>
          <w:sz w:val="28"/>
          <w:szCs w:val="28"/>
        </w:rPr>
        <w:t>, which will be used to create interactive dashboards for real-time data visualization.</w:t>
      </w:r>
    </w:p>
    <w:p w14:paraId="09E70D85" w14:textId="36792E4F" w:rsidR="00590954" w:rsidRPr="00A96597" w:rsidRDefault="00590954" w:rsidP="5EB6A449">
      <w:pPr>
        <w:spacing w:before="180" w:after="0" w:line="360" w:lineRule="auto"/>
        <w:ind w:right="-20"/>
        <w:rPr>
          <w:rFonts w:ascii="Times New Roman" w:eastAsia="Roboto" w:hAnsi="Times New Roman" w:cs="Roboto"/>
          <w:color w:val="111111"/>
          <w:sz w:val="28"/>
          <w:szCs w:val="28"/>
        </w:rPr>
      </w:pPr>
    </w:p>
    <w:p w14:paraId="208355A1" w14:textId="7CE259AB" w:rsidR="00590954" w:rsidRPr="00A96597" w:rsidRDefault="2ECE1AFE" w:rsidP="5EB6A449">
      <w:pPr>
        <w:pStyle w:val="ListParagraph"/>
        <w:numPr>
          <w:ilvl w:val="0"/>
          <w:numId w:val="3"/>
        </w:numPr>
        <w:spacing w:before="180" w:after="0" w:line="360" w:lineRule="auto"/>
        <w:ind w:right="-20"/>
        <w:rPr>
          <w:rFonts w:ascii="Times New Roman" w:eastAsia="Roboto" w:hAnsi="Times New Roman" w:cs="Roboto"/>
          <w:color w:val="111111"/>
          <w:sz w:val="28"/>
          <w:szCs w:val="28"/>
        </w:rPr>
      </w:pPr>
      <w:r w:rsidRPr="00A96597">
        <w:rPr>
          <w:rFonts w:ascii="Times New Roman" w:eastAsia="Roboto" w:hAnsi="Times New Roman" w:cs="Roboto"/>
          <w:b/>
          <w:bCs/>
          <w:color w:val="111111"/>
          <w:sz w:val="28"/>
          <w:szCs w:val="28"/>
        </w:rPr>
        <w:t>Power Query</w:t>
      </w:r>
      <w:r w:rsidRPr="00A96597">
        <w:rPr>
          <w:rFonts w:ascii="Times New Roman" w:eastAsia="Roboto" w:hAnsi="Times New Roman" w:cs="Roboto"/>
          <w:color w:val="111111"/>
          <w:sz w:val="28"/>
          <w:szCs w:val="28"/>
        </w:rPr>
        <w:t>: This is a data connection technology that enables you to discover, connect, combine, and refine data across a wide variety of sources.</w:t>
      </w:r>
    </w:p>
    <w:p w14:paraId="4744A0A8" w14:textId="29CACCFF" w:rsidR="00590954" w:rsidRPr="00A96597" w:rsidRDefault="2ECE1AFE" w:rsidP="5EB6A449">
      <w:pPr>
        <w:spacing w:before="180" w:after="0" w:line="360" w:lineRule="auto"/>
        <w:rPr>
          <w:rFonts w:ascii="Times New Roman" w:hAnsi="Times New Roman"/>
          <w:sz w:val="26"/>
          <w:szCs w:val="26"/>
        </w:rPr>
      </w:pPr>
      <w:r w:rsidRPr="00A96597">
        <w:rPr>
          <w:rFonts w:ascii="Times New Roman" w:eastAsia="Roboto" w:hAnsi="Times New Roman" w:cs="Roboto"/>
          <w:b/>
          <w:bCs/>
          <w:color w:val="111111"/>
          <w:sz w:val="28"/>
          <w:szCs w:val="28"/>
        </w:rPr>
        <w:t>Software Requirements</w:t>
      </w:r>
      <w:r w:rsidRPr="00A96597">
        <w:rPr>
          <w:rFonts w:ascii="Times New Roman" w:eastAsia="Roboto" w:hAnsi="Times New Roman" w:cs="Roboto"/>
          <w:color w:val="111111"/>
          <w:sz w:val="28"/>
          <w:szCs w:val="28"/>
        </w:rPr>
        <w:t>:</w:t>
      </w:r>
    </w:p>
    <w:p w14:paraId="0CC6D2F5" w14:textId="06B047C7" w:rsidR="00590954" w:rsidRPr="00A96597" w:rsidRDefault="2ECE1AFE" w:rsidP="5EB6A449">
      <w:pPr>
        <w:pStyle w:val="ListParagraph"/>
        <w:numPr>
          <w:ilvl w:val="0"/>
          <w:numId w:val="2"/>
        </w:numPr>
        <w:spacing w:before="180" w:after="0" w:line="360" w:lineRule="auto"/>
        <w:ind w:right="-20"/>
        <w:rPr>
          <w:rFonts w:ascii="Times New Roman" w:eastAsia="Roboto" w:hAnsi="Times New Roman" w:cs="Roboto"/>
          <w:color w:val="111111"/>
          <w:sz w:val="28"/>
          <w:szCs w:val="28"/>
        </w:rPr>
      </w:pPr>
      <w:proofErr w:type="spellStart"/>
      <w:r w:rsidRPr="00A96597">
        <w:rPr>
          <w:rFonts w:ascii="Times New Roman" w:eastAsia="Roboto" w:hAnsi="Times New Roman" w:cs="Roboto"/>
          <w:b/>
          <w:bCs/>
          <w:color w:val="111111"/>
          <w:sz w:val="28"/>
          <w:szCs w:val="28"/>
        </w:rPr>
        <w:t>PowerBI</w:t>
      </w:r>
      <w:proofErr w:type="spellEnd"/>
      <w:r w:rsidRPr="00A96597">
        <w:rPr>
          <w:rFonts w:ascii="Times New Roman" w:eastAsia="Roboto" w:hAnsi="Times New Roman" w:cs="Roboto"/>
          <w:b/>
          <w:bCs/>
          <w:color w:val="111111"/>
          <w:sz w:val="28"/>
          <w:szCs w:val="28"/>
        </w:rPr>
        <w:t xml:space="preserve"> Desktop</w:t>
      </w:r>
      <w:r w:rsidRPr="00A96597">
        <w:rPr>
          <w:rFonts w:ascii="Times New Roman" w:eastAsia="Roboto" w:hAnsi="Times New Roman" w:cs="Roboto"/>
          <w:color w:val="111111"/>
          <w:sz w:val="28"/>
          <w:szCs w:val="28"/>
        </w:rPr>
        <w:t xml:space="preserve">: This is a Windows application that you can use to create reports and publish them to </w:t>
      </w:r>
      <w:proofErr w:type="spellStart"/>
      <w:r w:rsidRPr="00A96597">
        <w:rPr>
          <w:rFonts w:ascii="Times New Roman" w:eastAsia="Roboto" w:hAnsi="Times New Roman" w:cs="Roboto"/>
          <w:color w:val="111111"/>
          <w:sz w:val="28"/>
          <w:szCs w:val="28"/>
        </w:rPr>
        <w:t>PowerBI</w:t>
      </w:r>
      <w:proofErr w:type="spellEnd"/>
      <w:r w:rsidRPr="00A96597">
        <w:rPr>
          <w:rFonts w:ascii="Times New Roman" w:eastAsia="Roboto" w:hAnsi="Times New Roman" w:cs="Roboto"/>
          <w:color w:val="111111"/>
          <w:sz w:val="28"/>
          <w:szCs w:val="28"/>
        </w:rPr>
        <w:t>.</w:t>
      </w:r>
    </w:p>
    <w:p w14:paraId="60CA30C0" w14:textId="5CC52351" w:rsidR="00590954" w:rsidRPr="00A96597" w:rsidRDefault="00590954" w:rsidP="5EB6A449">
      <w:pPr>
        <w:spacing w:before="180" w:after="0" w:line="360" w:lineRule="auto"/>
        <w:ind w:right="-20"/>
        <w:rPr>
          <w:rFonts w:ascii="Times New Roman" w:eastAsia="Roboto" w:hAnsi="Times New Roman" w:cs="Roboto"/>
          <w:color w:val="111111"/>
          <w:sz w:val="28"/>
          <w:szCs w:val="28"/>
        </w:rPr>
      </w:pPr>
    </w:p>
    <w:p w14:paraId="01203D29" w14:textId="1C45437B" w:rsidR="00590954" w:rsidRDefault="2ECE1AFE" w:rsidP="5EB6A449">
      <w:pPr>
        <w:pStyle w:val="ListParagraph"/>
        <w:numPr>
          <w:ilvl w:val="0"/>
          <w:numId w:val="2"/>
        </w:numPr>
        <w:spacing w:before="180" w:after="0" w:line="360" w:lineRule="auto"/>
        <w:ind w:right="-20"/>
        <w:rPr>
          <w:rFonts w:ascii="Roboto" w:eastAsia="Roboto" w:hAnsi="Roboto" w:cs="Roboto"/>
          <w:color w:val="111111"/>
          <w:sz w:val="24"/>
          <w:szCs w:val="24"/>
        </w:rPr>
      </w:pPr>
      <w:proofErr w:type="spellStart"/>
      <w:r w:rsidRPr="00A96597">
        <w:rPr>
          <w:rFonts w:ascii="Times New Roman" w:eastAsia="Roboto" w:hAnsi="Times New Roman" w:cs="Roboto"/>
          <w:b/>
          <w:bCs/>
          <w:color w:val="111111"/>
          <w:sz w:val="28"/>
          <w:szCs w:val="28"/>
        </w:rPr>
        <w:t>PowerBI</w:t>
      </w:r>
      <w:proofErr w:type="spellEnd"/>
      <w:r w:rsidRPr="00A96597">
        <w:rPr>
          <w:rFonts w:ascii="Times New Roman" w:eastAsia="Roboto" w:hAnsi="Times New Roman" w:cs="Roboto"/>
          <w:b/>
          <w:bCs/>
          <w:color w:val="111111"/>
          <w:sz w:val="28"/>
          <w:szCs w:val="28"/>
        </w:rPr>
        <w:t xml:space="preserve"> Service</w:t>
      </w:r>
      <w:r w:rsidRPr="00A96597">
        <w:rPr>
          <w:rFonts w:ascii="Times New Roman" w:eastAsia="Roboto" w:hAnsi="Times New Roman" w:cs="Roboto"/>
          <w:color w:val="111111"/>
          <w:sz w:val="28"/>
          <w:szCs w:val="28"/>
        </w:rPr>
        <w:t>: This is an online SaaS (Software as a Service) service that you use to publish reports, create new dashboards, and share insights</w:t>
      </w:r>
      <w:r w:rsidRPr="5EB6A449">
        <w:rPr>
          <w:rFonts w:ascii="Roboto" w:eastAsia="Roboto" w:hAnsi="Roboto" w:cs="Roboto"/>
          <w:color w:val="111111"/>
          <w:sz w:val="24"/>
          <w:szCs w:val="24"/>
        </w:rPr>
        <w:t>.</w:t>
      </w:r>
    </w:p>
    <w:p w14:paraId="56D2D8EF" w14:textId="42118BAD" w:rsidR="00590954" w:rsidRDefault="00590954" w:rsidP="5EB6A449">
      <w:pPr>
        <w:spacing w:before="180" w:after="0" w:line="360" w:lineRule="auto"/>
        <w:ind w:right="-20"/>
        <w:rPr>
          <w:rFonts w:ascii="Roboto" w:eastAsia="Roboto" w:hAnsi="Roboto" w:cs="Roboto"/>
          <w:color w:val="111111"/>
          <w:sz w:val="24"/>
          <w:szCs w:val="24"/>
        </w:rPr>
      </w:pPr>
    </w:p>
    <w:p w14:paraId="31126E5D" w14:textId="436ACA2E" w:rsidR="00590954" w:rsidRDefault="2ECE1AFE" w:rsidP="5EB6A449">
      <w:pPr>
        <w:pStyle w:val="ListParagraph"/>
        <w:numPr>
          <w:ilvl w:val="0"/>
          <w:numId w:val="2"/>
        </w:numPr>
        <w:spacing w:before="180" w:after="0" w:line="360" w:lineRule="auto"/>
        <w:ind w:right="-20"/>
        <w:rPr>
          <w:rFonts w:ascii="Roboto" w:eastAsia="Roboto" w:hAnsi="Roboto" w:cs="Roboto"/>
          <w:color w:val="111111"/>
          <w:sz w:val="24"/>
          <w:szCs w:val="24"/>
        </w:rPr>
      </w:pPr>
      <w:proofErr w:type="spellStart"/>
      <w:r w:rsidRPr="5EB6A449">
        <w:rPr>
          <w:rFonts w:ascii="Roboto" w:eastAsia="Roboto" w:hAnsi="Roboto" w:cs="Roboto"/>
          <w:b/>
          <w:bCs/>
          <w:color w:val="111111"/>
          <w:sz w:val="24"/>
          <w:szCs w:val="24"/>
        </w:rPr>
        <w:t>PowerBI</w:t>
      </w:r>
      <w:proofErr w:type="spellEnd"/>
      <w:r w:rsidRPr="5EB6A449">
        <w:rPr>
          <w:rFonts w:ascii="Roboto" w:eastAsia="Roboto" w:hAnsi="Roboto" w:cs="Roboto"/>
          <w:b/>
          <w:bCs/>
          <w:color w:val="111111"/>
          <w:sz w:val="24"/>
          <w:szCs w:val="24"/>
        </w:rPr>
        <w:t xml:space="preserve"> Mobile</w:t>
      </w:r>
      <w:r w:rsidRPr="5EB6A449">
        <w:rPr>
          <w:rFonts w:ascii="Roboto" w:eastAsia="Roboto" w:hAnsi="Roboto" w:cs="Roboto"/>
          <w:color w:val="111111"/>
          <w:sz w:val="24"/>
          <w:szCs w:val="24"/>
        </w:rPr>
        <w:t>: This is a mobile application that you can use to access your reports and dashboards on the go.</w:t>
      </w:r>
    </w:p>
    <w:p w14:paraId="4046AB2A" w14:textId="77777777" w:rsidR="00A96597" w:rsidRDefault="00A96597">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583319B4" w14:textId="65C13622"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 xml:space="preserve">CHAPTER 3 </w:t>
      </w:r>
    </w:p>
    <w:p w14:paraId="197912C1" w14:textId="77777777"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PROJECT ARCHITECTURE</w:t>
      </w:r>
    </w:p>
    <w:p w14:paraId="73A8C093" w14:textId="5249B1A1" w:rsidR="5EB6A449" w:rsidRPr="00965274" w:rsidRDefault="005920A3" w:rsidP="5EB6A449">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r w:rsidRPr="00965274">
        <w:rPr>
          <w:rFonts w:ascii="Times New Roman" w:hAnsi="Times New Roman" w:cs="Times New Roman"/>
          <w:b/>
          <w:bCs/>
          <w:sz w:val="32"/>
          <w:szCs w:val="32"/>
        </w:rPr>
        <w:t>3.1 Architecture</w:t>
      </w:r>
    </w:p>
    <w:p w14:paraId="5AC75ECB" w14:textId="41B258EF" w:rsidR="7C81F6B2" w:rsidRPr="00965274" w:rsidRDefault="7C81F6B2" w:rsidP="00A96597">
      <w:pPr>
        <w:spacing w:before="180" w:after="0"/>
        <w:jc w:val="both"/>
        <w:rPr>
          <w:rFonts w:ascii="Times New Roman" w:eastAsia="Roboto" w:hAnsi="Times New Roman" w:cs="Roboto"/>
          <w:color w:val="111111"/>
          <w:sz w:val="36"/>
          <w:szCs w:val="36"/>
        </w:rPr>
      </w:pPr>
      <w:r w:rsidRPr="00965274">
        <w:rPr>
          <w:rFonts w:ascii="Times New Roman" w:eastAsia="Roboto" w:hAnsi="Times New Roman" w:cs="Roboto"/>
          <w:color w:val="111111"/>
          <w:sz w:val="36"/>
          <w:szCs w:val="36"/>
        </w:rPr>
        <w:t>Here’s a high-level architecture for the project:</w:t>
      </w:r>
    </w:p>
    <w:p w14:paraId="720A9B8B" w14:textId="77777777" w:rsidR="00A96597" w:rsidRPr="00965274" w:rsidRDefault="00A96597" w:rsidP="00A96597">
      <w:pPr>
        <w:spacing w:before="180" w:after="0"/>
        <w:jc w:val="both"/>
        <w:rPr>
          <w:rFonts w:ascii="Times New Roman" w:eastAsia="Roboto" w:hAnsi="Times New Roman" w:cs="Roboto"/>
          <w:color w:val="111111"/>
          <w:sz w:val="36"/>
          <w:szCs w:val="36"/>
        </w:rPr>
      </w:pPr>
    </w:p>
    <w:p w14:paraId="7CD70125" w14:textId="1C2F9716" w:rsidR="00A96597" w:rsidRPr="00965274" w:rsidRDefault="00A96597" w:rsidP="00A96597">
      <w:p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Segoe UI"/>
          <w:color w:val="0D0D0D"/>
          <w:sz w:val="36"/>
          <w:szCs w:val="36"/>
        </w:rPr>
      </w:pPr>
      <w:r w:rsidRPr="00965274">
        <w:rPr>
          <w:rFonts w:ascii="Times New Roman" w:eastAsia="Times New Roman" w:hAnsi="Times New Roman" w:cs="Segoe UI"/>
          <w:b/>
          <w:bCs/>
          <w:color w:val="0D0D0D"/>
          <w:sz w:val="36"/>
          <w:szCs w:val="36"/>
          <w:bdr w:val="single" w:sz="2" w:space="0" w:color="E3E3E3" w:frame="1"/>
        </w:rPr>
        <w:t>Data Sources</w:t>
      </w:r>
      <w:r w:rsidRPr="00965274">
        <w:rPr>
          <w:rFonts w:ascii="Times New Roman" w:eastAsia="Times New Roman" w:hAnsi="Times New Roman" w:cs="Segoe UI"/>
          <w:color w:val="0D0D0D"/>
          <w:sz w:val="36"/>
          <w:szCs w:val="36"/>
        </w:rPr>
        <w:t>:</w:t>
      </w:r>
    </w:p>
    <w:p w14:paraId="68C3D96B" w14:textId="77777777" w:rsidR="00965274" w:rsidRPr="00965274" w:rsidRDefault="00965274" w:rsidP="00A96597">
      <w:p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Segoe UI"/>
          <w:color w:val="0D0D0D"/>
          <w:sz w:val="36"/>
          <w:szCs w:val="36"/>
        </w:rPr>
      </w:pPr>
    </w:p>
    <w:p w14:paraId="5F53DF5A" w14:textId="3C78C114" w:rsidR="00A96597" w:rsidRPr="00965274" w:rsidRDefault="00A96597" w:rsidP="00A96597">
      <w:pPr>
        <w:numPr>
          <w:ilvl w:val="0"/>
          <w:numId w:val="26"/>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Segoe UI"/>
          <w:color w:val="0D0D0D"/>
          <w:sz w:val="36"/>
          <w:szCs w:val="36"/>
        </w:rPr>
      </w:pPr>
      <w:r w:rsidRPr="00965274">
        <w:rPr>
          <w:rFonts w:ascii="Times New Roman" w:eastAsia="Times New Roman" w:hAnsi="Times New Roman" w:cs="Segoe UI"/>
          <w:b/>
          <w:bCs/>
          <w:color w:val="0D0D0D"/>
          <w:sz w:val="36"/>
          <w:szCs w:val="36"/>
          <w:bdr w:val="single" w:sz="2" w:space="0" w:color="E3E3E3" w:frame="1"/>
        </w:rPr>
        <w:t>ERP Systems</w:t>
      </w:r>
      <w:r w:rsidRPr="00965274">
        <w:rPr>
          <w:rFonts w:ascii="Times New Roman" w:eastAsia="Times New Roman" w:hAnsi="Times New Roman" w:cs="Segoe UI"/>
          <w:color w:val="0D0D0D"/>
          <w:sz w:val="36"/>
          <w:szCs w:val="36"/>
        </w:rPr>
        <w:t>: Extract data related to inventory levels, sales orders, purchase orders, and production schedules from Enterprise Resource Planning systems.</w:t>
      </w:r>
    </w:p>
    <w:p w14:paraId="7F93E29F" w14:textId="77777777" w:rsidR="00965274" w:rsidRPr="00965274" w:rsidRDefault="00965274" w:rsidP="00965274">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jc w:val="both"/>
        <w:rPr>
          <w:rFonts w:ascii="Times New Roman" w:eastAsia="Times New Roman" w:hAnsi="Times New Roman" w:cs="Segoe UI"/>
          <w:color w:val="0D0D0D"/>
          <w:sz w:val="36"/>
          <w:szCs w:val="36"/>
        </w:rPr>
      </w:pPr>
    </w:p>
    <w:p w14:paraId="2FAC63BA" w14:textId="6769DD1A" w:rsidR="00A96597" w:rsidRPr="00965274" w:rsidRDefault="00A96597" w:rsidP="00A96597">
      <w:pPr>
        <w:numPr>
          <w:ilvl w:val="0"/>
          <w:numId w:val="26"/>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Segoe UI"/>
          <w:color w:val="0D0D0D"/>
          <w:sz w:val="36"/>
          <w:szCs w:val="36"/>
        </w:rPr>
      </w:pPr>
      <w:r w:rsidRPr="00965274">
        <w:rPr>
          <w:rFonts w:ascii="Times New Roman" w:eastAsia="Times New Roman" w:hAnsi="Times New Roman" w:cs="Segoe UI"/>
          <w:b/>
          <w:bCs/>
          <w:color w:val="0D0D0D"/>
          <w:sz w:val="36"/>
          <w:szCs w:val="36"/>
          <w:bdr w:val="single" w:sz="2" w:space="0" w:color="E3E3E3" w:frame="1"/>
        </w:rPr>
        <w:t>Warehouse Management Systems (WMS)</w:t>
      </w:r>
      <w:r w:rsidRPr="00965274">
        <w:rPr>
          <w:rFonts w:ascii="Times New Roman" w:eastAsia="Times New Roman" w:hAnsi="Times New Roman" w:cs="Segoe UI"/>
          <w:color w:val="0D0D0D"/>
          <w:sz w:val="36"/>
          <w:szCs w:val="36"/>
        </w:rPr>
        <w:t>: Gather data on warehouse operations, including inventory receipts, storage, picking, packing, and shipping.</w:t>
      </w:r>
    </w:p>
    <w:p w14:paraId="63542BA6" w14:textId="77777777" w:rsidR="00965274" w:rsidRPr="00965274" w:rsidRDefault="00965274" w:rsidP="00965274">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jc w:val="both"/>
        <w:rPr>
          <w:rFonts w:ascii="Times New Roman" w:eastAsia="Times New Roman" w:hAnsi="Times New Roman" w:cs="Segoe UI"/>
          <w:color w:val="0D0D0D"/>
          <w:sz w:val="36"/>
          <w:szCs w:val="36"/>
        </w:rPr>
      </w:pPr>
    </w:p>
    <w:p w14:paraId="618BF7CF" w14:textId="2F66986E" w:rsidR="00A96597" w:rsidRPr="00965274" w:rsidRDefault="00A96597" w:rsidP="00A96597">
      <w:p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Segoe UI"/>
          <w:color w:val="0D0D0D"/>
          <w:sz w:val="36"/>
          <w:szCs w:val="36"/>
        </w:rPr>
      </w:pPr>
      <w:r w:rsidRPr="00965274">
        <w:rPr>
          <w:rFonts w:ascii="Times New Roman" w:eastAsia="Times New Roman" w:hAnsi="Times New Roman" w:cs="Segoe UI"/>
          <w:b/>
          <w:bCs/>
          <w:color w:val="0D0D0D"/>
          <w:sz w:val="36"/>
          <w:szCs w:val="36"/>
          <w:bdr w:val="single" w:sz="2" w:space="0" w:color="E3E3E3" w:frame="1"/>
        </w:rPr>
        <w:t>Data Integration Layer</w:t>
      </w:r>
      <w:r w:rsidRPr="00965274">
        <w:rPr>
          <w:rFonts w:ascii="Times New Roman" w:eastAsia="Times New Roman" w:hAnsi="Times New Roman" w:cs="Segoe UI"/>
          <w:color w:val="0D0D0D"/>
          <w:sz w:val="36"/>
          <w:szCs w:val="36"/>
        </w:rPr>
        <w:t>:</w:t>
      </w:r>
    </w:p>
    <w:p w14:paraId="0DF27048" w14:textId="77777777" w:rsidR="00965274" w:rsidRPr="00965274" w:rsidRDefault="00965274" w:rsidP="00A96597">
      <w:p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Segoe UI"/>
          <w:color w:val="0D0D0D"/>
          <w:sz w:val="36"/>
          <w:szCs w:val="36"/>
        </w:rPr>
      </w:pPr>
    </w:p>
    <w:p w14:paraId="51AEB22A" w14:textId="2F1B6D27" w:rsidR="00A96597" w:rsidRPr="00965274" w:rsidRDefault="00A96597" w:rsidP="00A96597">
      <w:pPr>
        <w:numPr>
          <w:ilvl w:val="0"/>
          <w:numId w:val="27"/>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Segoe UI"/>
          <w:color w:val="0D0D0D"/>
          <w:sz w:val="36"/>
          <w:szCs w:val="36"/>
        </w:rPr>
      </w:pPr>
      <w:r w:rsidRPr="00965274">
        <w:rPr>
          <w:rFonts w:ascii="Times New Roman" w:eastAsia="Times New Roman" w:hAnsi="Times New Roman" w:cs="Segoe UI"/>
          <w:b/>
          <w:bCs/>
          <w:color w:val="0D0D0D"/>
          <w:sz w:val="36"/>
          <w:szCs w:val="36"/>
          <w:bdr w:val="single" w:sz="2" w:space="0" w:color="E3E3E3" w:frame="1"/>
        </w:rPr>
        <w:t>ETL (Extract, Transform, Load) Processes</w:t>
      </w:r>
      <w:r w:rsidRPr="00965274">
        <w:rPr>
          <w:rFonts w:ascii="Times New Roman" w:eastAsia="Times New Roman" w:hAnsi="Times New Roman" w:cs="Segoe UI"/>
          <w:color w:val="0D0D0D"/>
          <w:sz w:val="36"/>
          <w:szCs w:val="36"/>
        </w:rPr>
        <w:t>: Transform and consolidate data from various sources into a unified format suitable for analysis.</w:t>
      </w:r>
    </w:p>
    <w:p w14:paraId="4A372F95" w14:textId="77777777" w:rsidR="00965274" w:rsidRPr="00965274" w:rsidRDefault="00965274" w:rsidP="00965274">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jc w:val="both"/>
        <w:rPr>
          <w:rFonts w:ascii="Times New Roman" w:eastAsia="Times New Roman" w:hAnsi="Times New Roman" w:cs="Segoe UI"/>
          <w:color w:val="0D0D0D"/>
          <w:sz w:val="36"/>
          <w:szCs w:val="36"/>
        </w:rPr>
      </w:pPr>
    </w:p>
    <w:p w14:paraId="1B4D5615" w14:textId="42294CBB" w:rsidR="00A96597" w:rsidRPr="00965274" w:rsidRDefault="00A96597" w:rsidP="00A96597">
      <w:p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Segoe UI"/>
          <w:color w:val="0D0D0D"/>
          <w:sz w:val="36"/>
          <w:szCs w:val="36"/>
        </w:rPr>
      </w:pPr>
      <w:r w:rsidRPr="00965274">
        <w:rPr>
          <w:rFonts w:ascii="Times New Roman" w:eastAsia="Times New Roman" w:hAnsi="Times New Roman" w:cs="Segoe UI"/>
          <w:b/>
          <w:bCs/>
          <w:color w:val="0D0D0D"/>
          <w:sz w:val="36"/>
          <w:szCs w:val="36"/>
          <w:bdr w:val="single" w:sz="2" w:space="0" w:color="E3E3E3" w:frame="1"/>
        </w:rPr>
        <w:t>Data Storage</w:t>
      </w:r>
      <w:r w:rsidRPr="00965274">
        <w:rPr>
          <w:rFonts w:ascii="Times New Roman" w:eastAsia="Times New Roman" w:hAnsi="Times New Roman" w:cs="Segoe UI"/>
          <w:color w:val="0D0D0D"/>
          <w:sz w:val="36"/>
          <w:szCs w:val="36"/>
        </w:rPr>
        <w:t>:</w:t>
      </w:r>
    </w:p>
    <w:p w14:paraId="45718776" w14:textId="77777777" w:rsidR="00965274" w:rsidRPr="00965274" w:rsidRDefault="00965274" w:rsidP="00A96597">
      <w:p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Segoe UI"/>
          <w:color w:val="0D0D0D"/>
          <w:sz w:val="36"/>
          <w:szCs w:val="36"/>
        </w:rPr>
      </w:pPr>
    </w:p>
    <w:p w14:paraId="00EC1157" w14:textId="28CA361A" w:rsidR="00A96597" w:rsidRPr="00965274" w:rsidRDefault="00A96597" w:rsidP="00A96597">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Segoe UI"/>
          <w:color w:val="0D0D0D"/>
          <w:sz w:val="36"/>
          <w:szCs w:val="36"/>
        </w:rPr>
      </w:pPr>
      <w:r w:rsidRPr="00965274">
        <w:rPr>
          <w:rFonts w:ascii="Times New Roman" w:eastAsia="Times New Roman" w:hAnsi="Times New Roman" w:cs="Segoe UI"/>
          <w:b/>
          <w:bCs/>
          <w:color w:val="0D0D0D"/>
          <w:sz w:val="36"/>
          <w:szCs w:val="36"/>
          <w:bdr w:val="single" w:sz="2" w:space="0" w:color="E3E3E3" w:frame="1"/>
        </w:rPr>
        <w:t>Data Warehouse or Data Lake</w:t>
      </w:r>
      <w:r w:rsidRPr="00965274">
        <w:rPr>
          <w:rFonts w:ascii="Times New Roman" w:eastAsia="Times New Roman" w:hAnsi="Times New Roman" w:cs="Segoe UI"/>
          <w:color w:val="0D0D0D"/>
          <w:sz w:val="36"/>
          <w:szCs w:val="36"/>
        </w:rPr>
        <w:t>: Store integrated and cleansed data in a centralized repository optimized for analytics.</w:t>
      </w:r>
    </w:p>
    <w:p w14:paraId="708A42E8" w14:textId="77777777" w:rsidR="00965274" w:rsidRPr="00965274" w:rsidRDefault="00965274" w:rsidP="00965274">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jc w:val="both"/>
        <w:rPr>
          <w:rFonts w:ascii="Times New Roman" w:eastAsia="Times New Roman" w:hAnsi="Times New Roman" w:cs="Segoe UI"/>
          <w:color w:val="0D0D0D"/>
          <w:sz w:val="36"/>
          <w:szCs w:val="36"/>
        </w:rPr>
      </w:pPr>
    </w:p>
    <w:p w14:paraId="2275D517" w14:textId="6972E1BC" w:rsidR="00965274" w:rsidRPr="00965274" w:rsidRDefault="00A96597" w:rsidP="00965274">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Segoe UI"/>
          <w:color w:val="0D0D0D"/>
          <w:sz w:val="36"/>
          <w:szCs w:val="36"/>
        </w:rPr>
      </w:pPr>
      <w:r w:rsidRPr="00965274">
        <w:rPr>
          <w:rFonts w:ascii="Times New Roman" w:eastAsia="Times New Roman" w:hAnsi="Times New Roman" w:cs="Segoe UI"/>
          <w:b/>
          <w:bCs/>
          <w:color w:val="0D0D0D"/>
          <w:sz w:val="36"/>
          <w:szCs w:val="36"/>
          <w:bdr w:val="single" w:sz="2" w:space="0" w:color="E3E3E3" w:frame="1"/>
        </w:rPr>
        <w:t>Database Management System (DBMS)</w:t>
      </w:r>
      <w:r w:rsidRPr="00965274">
        <w:rPr>
          <w:rFonts w:ascii="Times New Roman" w:eastAsia="Times New Roman" w:hAnsi="Times New Roman" w:cs="Segoe UI"/>
          <w:color w:val="0D0D0D"/>
          <w:sz w:val="36"/>
          <w:szCs w:val="36"/>
        </w:rPr>
        <w:t>: Utilize a DBMS such as SQL or NoSQL to store and manage structured and unstructured data.</w:t>
      </w:r>
    </w:p>
    <w:p w14:paraId="2D1BDDDE" w14:textId="6D564A85" w:rsidR="00A96597" w:rsidRPr="00965274" w:rsidRDefault="00A96597" w:rsidP="00A96597">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8"/>
          <w:szCs w:val="28"/>
        </w:rPr>
      </w:pPr>
      <w:r w:rsidRPr="00965274">
        <w:rPr>
          <w:rFonts w:ascii="Segoe UI" w:eastAsia="Times New Roman" w:hAnsi="Segoe UI" w:cs="Segoe UI"/>
          <w:b/>
          <w:bCs/>
          <w:color w:val="0D0D0D"/>
          <w:sz w:val="28"/>
          <w:szCs w:val="28"/>
          <w:bdr w:val="single" w:sz="2" w:space="0" w:color="E3E3E3" w:frame="1"/>
        </w:rPr>
        <w:lastRenderedPageBreak/>
        <w:t>Analytics and Modeling Layer</w:t>
      </w:r>
      <w:r w:rsidRPr="00965274">
        <w:rPr>
          <w:rFonts w:ascii="Segoe UI" w:eastAsia="Times New Roman" w:hAnsi="Segoe UI" w:cs="Segoe UI"/>
          <w:color w:val="0D0D0D"/>
          <w:sz w:val="28"/>
          <w:szCs w:val="28"/>
        </w:rPr>
        <w:t>:</w:t>
      </w:r>
    </w:p>
    <w:p w14:paraId="3EFC16D4" w14:textId="77777777" w:rsidR="00965274" w:rsidRPr="00965274" w:rsidRDefault="00965274" w:rsidP="00A96597">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8"/>
          <w:szCs w:val="28"/>
        </w:rPr>
      </w:pPr>
    </w:p>
    <w:p w14:paraId="211B4F5D" w14:textId="68048E65" w:rsidR="00A96597" w:rsidRPr="00965274" w:rsidRDefault="00A96597" w:rsidP="00A96597">
      <w:pPr>
        <w:numPr>
          <w:ilvl w:val="0"/>
          <w:numId w:val="2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8"/>
          <w:szCs w:val="28"/>
        </w:rPr>
      </w:pPr>
      <w:r w:rsidRPr="00965274">
        <w:rPr>
          <w:rFonts w:ascii="Segoe UI" w:eastAsia="Times New Roman" w:hAnsi="Segoe UI" w:cs="Segoe UI"/>
          <w:b/>
          <w:bCs/>
          <w:color w:val="0D0D0D"/>
          <w:sz w:val="28"/>
          <w:szCs w:val="28"/>
          <w:bdr w:val="single" w:sz="2" w:space="0" w:color="E3E3E3" w:frame="1"/>
        </w:rPr>
        <w:t>Inventory Optimization Algorithms</w:t>
      </w:r>
      <w:r w:rsidRPr="00965274">
        <w:rPr>
          <w:rFonts w:ascii="Segoe UI" w:eastAsia="Times New Roman" w:hAnsi="Segoe UI" w:cs="Segoe UI"/>
          <w:color w:val="0D0D0D"/>
          <w:sz w:val="28"/>
          <w:szCs w:val="28"/>
        </w:rPr>
        <w:t>: Develop algorithms to optimize inventory levels based on demand forecasts, lead times, service level targets, and cost constraints.</w:t>
      </w:r>
    </w:p>
    <w:p w14:paraId="11D79F32" w14:textId="77777777" w:rsidR="00965274" w:rsidRPr="00965274" w:rsidRDefault="00965274" w:rsidP="00A96597">
      <w:pPr>
        <w:numPr>
          <w:ilvl w:val="0"/>
          <w:numId w:val="2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8"/>
          <w:szCs w:val="28"/>
        </w:rPr>
      </w:pPr>
    </w:p>
    <w:p w14:paraId="2FC061BA" w14:textId="575F7295" w:rsidR="00A96597" w:rsidRPr="00965274" w:rsidRDefault="00A96597" w:rsidP="00A96597">
      <w:pPr>
        <w:numPr>
          <w:ilvl w:val="0"/>
          <w:numId w:val="2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8"/>
          <w:szCs w:val="28"/>
        </w:rPr>
      </w:pPr>
      <w:r w:rsidRPr="00965274">
        <w:rPr>
          <w:rFonts w:ascii="Segoe UI" w:eastAsia="Times New Roman" w:hAnsi="Segoe UI" w:cs="Segoe UI"/>
          <w:b/>
          <w:bCs/>
          <w:color w:val="0D0D0D"/>
          <w:sz w:val="28"/>
          <w:szCs w:val="28"/>
          <w:bdr w:val="single" w:sz="2" w:space="0" w:color="E3E3E3" w:frame="1"/>
        </w:rPr>
        <w:t>Demand Forecasting Models</w:t>
      </w:r>
      <w:r w:rsidRPr="00965274">
        <w:rPr>
          <w:rFonts w:ascii="Segoe UI" w:eastAsia="Times New Roman" w:hAnsi="Segoe UI" w:cs="Segoe UI"/>
          <w:color w:val="0D0D0D"/>
          <w:sz w:val="28"/>
          <w:szCs w:val="28"/>
        </w:rPr>
        <w:t>: Build predictive models to forecast future demand using statistical methods, machine learning techniques, or time series analysis.</w:t>
      </w:r>
    </w:p>
    <w:p w14:paraId="03BBAF0D" w14:textId="52372EEF" w:rsidR="00A96597" w:rsidRDefault="00A96597" w:rsidP="00A96597">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p>
    <w:p w14:paraId="2A105CEB" w14:textId="3C3DF0FF" w:rsidR="00A96597" w:rsidRPr="00965274" w:rsidRDefault="00A96597" w:rsidP="00A96597">
      <w:p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Segoe UI"/>
          <w:color w:val="0D0D0D"/>
          <w:sz w:val="38"/>
          <w:szCs w:val="38"/>
        </w:rPr>
      </w:pPr>
      <w:r w:rsidRPr="00965274">
        <w:rPr>
          <w:rFonts w:ascii="Times New Roman" w:hAnsi="Times New Roman" w:cs="Segoe UI"/>
          <w:color w:val="0D0D0D"/>
          <w:sz w:val="36"/>
          <w:szCs w:val="36"/>
          <w:shd w:val="clear" w:color="auto" w:fill="FFFFFF"/>
        </w:rPr>
        <w:t>This high-level architecture outlines the components and layers involved in a Supply Chain Analysis of Inventories project, encompassing data integration, analytics, visualization, decision support, security, and continuous optimization.</w:t>
      </w:r>
    </w:p>
    <w:p w14:paraId="7CFA7ACF" w14:textId="77777777" w:rsidR="00A96597" w:rsidRPr="00965274" w:rsidRDefault="00A96597" w:rsidP="00A96597">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34"/>
          <w:szCs w:val="34"/>
        </w:rPr>
      </w:pPr>
    </w:p>
    <w:p w14:paraId="63EF4EA0" w14:textId="4AA28386" w:rsidR="5EB6A449" w:rsidRDefault="5EB6A449" w:rsidP="5EB6A449">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29D6B04F" w14:textId="77777777" w:rsidR="00590954" w:rsidRDefault="005920A3">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r>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t xml:space="preserve"> </w:t>
      </w:r>
    </w:p>
    <w:p w14:paraId="5FE82A97" w14:textId="21A971FA" w:rsidR="00590954" w:rsidRDefault="005920A3" w:rsidP="00A96597">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CHAPTER 4</w:t>
      </w:r>
    </w:p>
    <w:p w14:paraId="17D60D55" w14:textId="017E0090"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5EB6A449">
        <w:rPr>
          <w:rFonts w:ascii="Times New Roman" w:hAnsi="Times New Roman" w:cs="Times New Roman"/>
          <w:b/>
          <w:bCs/>
          <w:sz w:val="32"/>
          <w:szCs w:val="32"/>
        </w:rPr>
        <w:t xml:space="preserve"> </w:t>
      </w:r>
      <w:r w:rsidR="003116C7" w:rsidRPr="5EB6A449">
        <w:rPr>
          <w:rFonts w:ascii="Times New Roman" w:hAnsi="Times New Roman" w:cs="Times New Roman"/>
          <w:b/>
          <w:bCs/>
          <w:sz w:val="32"/>
          <w:szCs w:val="32"/>
        </w:rPr>
        <w:t>MODELING AND RESULT</w:t>
      </w:r>
    </w:p>
    <w:p w14:paraId="71A3EF02" w14:textId="562B176D" w:rsidR="5EB6A449" w:rsidRDefault="5EB6A449" w:rsidP="5EB6A449">
      <w:pPr>
        <w:tabs>
          <w:tab w:val="left" w:pos="720"/>
          <w:tab w:val="left" w:pos="1440"/>
          <w:tab w:val="left" w:pos="2160"/>
          <w:tab w:val="left" w:pos="2880"/>
          <w:tab w:val="left" w:pos="4635"/>
        </w:tabs>
        <w:spacing w:line="360" w:lineRule="auto"/>
        <w:rPr>
          <w:rFonts w:ascii="Georgia" w:eastAsia="Georgia" w:hAnsi="Georgia" w:cs="Georgia"/>
          <w:b/>
          <w:bCs/>
          <w:color w:val="242424"/>
          <w:sz w:val="30"/>
          <w:szCs w:val="30"/>
        </w:rPr>
      </w:pPr>
    </w:p>
    <w:p w14:paraId="0DB7546D" w14:textId="261C90C3" w:rsidR="00590954" w:rsidRDefault="0B246B08" w:rsidP="5EB6A449">
      <w:pPr>
        <w:tabs>
          <w:tab w:val="left" w:pos="720"/>
          <w:tab w:val="left" w:pos="1440"/>
          <w:tab w:val="left" w:pos="2160"/>
          <w:tab w:val="left" w:pos="2880"/>
          <w:tab w:val="left" w:pos="4635"/>
        </w:tabs>
        <w:spacing w:line="360" w:lineRule="auto"/>
        <w:rPr>
          <w:rFonts w:ascii="Times New Roman" w:eastAsia="Times New Roman" w:hAnsi="Times New Roman" w:cs="Times New Roman"/>
          <w:b/>
          <w:bCs/>
          <w:color w:val="242424"/>
          <w:sz w:val="30"/>
          <w:szCs w:val="30"/>
        </w:rPr>
      </w:pPr>
      <w:r w:rsidRPr="5EB6A449">
        <w:rPr>
          <w:rFonts w:ascii="Times New Roman" w:eastAsia="Times New Roman" w:hAnsi="Times New Roman" w:cs="Times New Roman"/>
          <w:b/>
          <w:bCs/>
          <w:color w:val="242424"/>
          <w:sz w:val="30"/>
          <w:szCs w:val="30"/>
        </w:rPr>
        <w:t>Manage relationship</w:t>
      </w:r>
    </w:p>
    <w:p w14:paraId="23254CAC" w14:textId="68FB3547" w:rsidR="00F63157" w:rsidRPr="00F63157" w:rsidRDefault="00105019" w:rsidP="00F63157">
      <w:pPr>
        <w:tabs>
          <w:tab w:val="left" w:pos="720"/>
          <w:tab w:val="left" w:pos="1440"/>
          <w:tab w:val="left" w:pos="2160"/>
          <w:tab w:val="left" w:pos="2880"/>
          <w:tab w:val="left" w:pos="4635"/>
        </w:tabs>
        <w:spacing w:line="360" w:lineRule="auto"/>
        <w:jc w:val="both"/>
        <w:rPr>
          <w:rFonts w:ascii="Times New Roman" w:eastAsia="Times New Roman" w:hAnsi="Times New Roman" w:cs="Times New Roman"/>
          <w:b/>
          <w:bCs/>
          <w:color w:val="242424"/>
          <w:sz w:val="34"/>
          <w:szCs w:val="34"/>
        </w:rPr>
      </w:pPr>
      <w:r w:rsidRPr="00105019">
        <w:rPr>
          <w:rFonts w:ascii="Times New Roman" w:hAnsi="Times New Roman" w:cs="Segoe UI"/>
          <w:color w:val="0D0D0D"/>
          <w:sz w:val="26"/>
          <w:szCs w:val="26"/>
          <w:shd w:val="clear" w:color="auto" w:fill="FFFFFF"/>
        </w:rPr>
        <w:t>Supply Chain Analysis of Inventories involves various modeling techniques to optimize inventory levels, streamline operations, and improve supply chain efficiency. Here are some key modeling approaches commonly used in inventory analysis</w:t>
      </w:r>
    </w:p>
    <w:p w14:paraId="5E8AA16B" w14:textId="6631E4D9" w:rsidR="00105019" w:rsidRDefault="00105019" w:rsidP="5EB6A449">
      <w:pPr>
        <w:shd w:val="clear" w:color="auto" w:fill="FFFFFF" w:themeFill="background1"/>
        <w:spacing w:before="840" w:line="360" w:lineRule="auto"/>
        <w:ind w:left="-20" w:right="-20"/>
        <w:jc w:val="both"/>
        <w:rPr>
          <w:rFonts w:ascii="Arial" w:eastAsia="Arial" w:hAnsi="Arial" w:cs="Arial"/>
          <w:sz w:val="24"/>
          <w:szCs w:val="24"/>
        </w:rPr>
      </w:pPr>
      <w:r>
        <w:rPr>
          <w:rFonts w:ascii="Arial" w:eastAsia="Arial" w:hAnsi="Arial" w:cs="Arial"/>
          <w:noProof/>
          <w:sz w:val="24"/>
          <w:szCs w:val="24"/>
        </w:rPr>
        <w:lastRenderedPageBreak/>
        <w:drawing>
          <wp:inline distT="0" distB="0" distL="0" distR="0" wp14:anchorId="5C97C772" wp14:editId="6DED9534">
            <wp:extent cx="6430208" cy="6939272"/>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0">
                      <a:extLst>
                        <a:ext uri="{28A0092B-C50C-407E-A947-70E740481C1C}">
                          <a14:useLocalDpi xmlns:a14="http://schemas.microsoft.com/office/drawing/2010/main" val="0"/>
                        </a:ext>
                      </a:extLst>
                    </a:blip>
                    <a:stretch>
                      <a:fillRect/>
                    </a:stretch>
                  </pic:blipFill>
                  <pic:spPr>
                    <a:xfrm>
                      <a:off x="0" y="0"/>
                      <a:ext cx="6439112" cy="6948881"/>
                    </a:xfrm>
                    <a:prstGeom prst="rect">
                      <a:avLst/>
                    </a:prstGeom>
                  </pic:spPr>
                </pic:pic>
              </a:graphicData>
            </a:graphic>
          </wp:inline>
        </w:drawing>
      </w:r>
    </w:p>
    <w:p w14:paraId="1657A21A" w14:textId="77777777" w:rsidR="00105019" w:rsidRDefault="00105019" w:rsidP="5EB6A449">
      <w:pPr>
        <w:shd w:val="clear" w:color="auto" w:fill="FFFFFF" w:themeFill="background1"/>
        <w:spacing w:before="840" w:line="360" w:lineRule="auto"/>
        <w:ind w:left="-20" w:right="-20"/>
        <w:jc w:val="both"/>
        <w:rPr>
          <w:noProof/>
        </w:rPr>
      </w:pPr>
    </w:p>
    <w:p w14:paraId="04B37C71" w14:textId="77777777" w:rsidR="00105019" w:rsidRDefault="00105019" w:rsidP="5EB6A449">
      <w:pPr>
        <w:shd w:val="clear" w:color="auto" w:fill="FFFFFF" w:themeFill="background1"/>
        <w:spacing w:before="840" w:line="360" w:lineRule="auto"/>
        <w:ind w:left="-20" w:right="-20"/>
        <w:jc w:val="both"/>
        <w:rPr>
          <w:noProof/>
        </w:rPr>
      </w:pPr>
    </w:p>
    <w:p w14:paraId="1AB6346D" w14:textId="5C9F531A" w:rsidR="00590954" w:rsidRDefault="0081675B" w:rsidP="5EB6A449">
      <w:pPr>
        <w:shd w:val="clear" w:color="auto" w:fill="FFFFFF" w:themeFill="background1"/>
        <w:spacing w:before="840" w:line="360" w:lineRule="auto"/>
        <w:ind w:left="-20" w:right="-20"/>
        <w:jc w:val="both"/>
        <w:rPr>
          <w:rFonts w:ascii="Arial" w:eastAsia="Arial" w:hAnsi="Arial" w:cs="Arial"/>
          <w:sz w:val="24"/>
          <w:szCs w:val="24"/>
        </w:rPr>
      </w:pPr>
      <w:r>
        <w:rPr>
          <w:rFonts w:ascii="Arial" w:eastAsia="Arial" w:hAnsi="Arial" w:cs="Arial"/>
          <w:noProof/>
          <w:sz w:val="24"/>
          <w:szCs w:val="24"/>
        </w:rPr>
        <w:lastRenderedPageBreak/>
        <w:drawing>
          <wp:inline distT="0" distB="0" distL="0" distR="0" wp14:anchorId="6743EA8E" wp14:editId="32F8A0D2">
            <wp:extent cx="6250898" cy="72396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1">
                      <a:extLst>
                        <a:ext uri="{28A0092B-C50C-407E-A947-70E740481C1C}">
                          <a14:useLocalDpi xmlns:a14="http://schemas.microsoft.com/office/drawing/2010/main" val="0"/>
                        </a:ext>
                      </a:extLst>
                    </a:blip>
                    <a:stretch>
                      <a:fillRect/>
                    </a:stretch>
                  </pic:blipFill>
                  <pic:spPr>
                    <a:xfrm>
                      <a:off x="0" y="0"/>
                      <a:ext cx="6263429" cy="7254148"/>
                    </a:xfrm>
                    <a:prstGeom prst="rect">
                      <a:avLst/>
                    </a:prstGeom>
                  </pic:spPr>
                </pic:pic>
              </a:graphicData>
            </a:graphic>
          </wp:inline>
        </w:drawing>
      </w:r>
    </w:p>
    <w:p w14:paraId="4625798B" w14:textId="6FE27706" w:rsidR="00590954" w:rsidRPr="003E5B61" w:rsidRDefault="003E5B61" w:rsidP="003E5B61">
      <w:pPr>
        <w:shd w:val="clear" w:color="auto" w:fill="FFFFFF" w:themeFill="background1"/>
        <w:spacing w:after="0" w:line="360" w:lineRule="auto"/>
        <w:ind w:left="-20" w:right="-20"/>
        <w:jc w:val="both"/>
        <w:rPr>
          <w:rFonts w:ascii="Times New Roman" w:eastAsia="Arial" w:hAnsi="Times New Roman" w:cs="Arial"/>
          <w:sz w:val="30"/>
          <w:szCs w:val="30"/>
        </w:rPr>
      </w:pPr>
      <w:r w:rsidRPr="003E5B61">
        <w:rPr>
          <w:rFonts w:ascii="Times New Roman" w:hAnsi="Times New Roman" w:cs="Segoe UI"/>
          <w:color w:val="0D0D0D"/>
          <w:sz w:val="28"/>
          <w:szCs w:val="28"/>
          <w:shd w:val="clear" w:color="auto" w:fill="FFFFFF"/>
        </w:rPr>
        <w:t>By editing or refining these relationships, organizations can improve the efficiency, effectiveness, and resilience of their supply chain analysis of inventories, leading to better performance and competitive advantage</w:t>
      </w:r>
    </w:p>
    <w:p w14:paraId="36821546" w14:textId="05BE91BD" w:rsidR="00590954" w:rsidRDefault="00590954" w:rsidP="5EB6A449">
      <w:pPr>
        <w:shd w:val="clear" w:color="auto" w:fill="FFFFFF" w:themeFill="background1"/>
        <w:spacing w:after="0" w:line="480" w:lineRule="exact"/>
        <w:ind w:left="360" w:right="360"/>
        <w:jc w:val="both"/>
        <w:rPr>
          <w:rFonts w:ascii="Arial" w:eastAsia="Arial" w:hAnsi="Arial" w:cs="Arial"/>
          <w:color w:val="242424"/>
          <w:sz w:val="24"/>
          <w:szCs w:val="24"/>
        </w:rPr>
      </w:pPr>
    </w:p>
    <w:p w14:paraId="7AE9BAB3" w14:textId="73AC6A52" w:rsidR="00B22D66" w:rsidRDefault="00B22D66" w:rsidP="5EB6A449">
      <w:pPr>
        <w:shd w:val="clear" w:color="auto" w:fill="FFFFFF" w:themeFill="background1"/>
        <w:spacing w:after="0" w:line="480" w:lineRule="exact"/>
        <w:ind w:left="360" w:right="360"/>
        <w:jc w:val="both"/>
        <w:rPr>
          <w:rFonts w:ascii="Arial" w:eastAsia="Arial" w:hAnsi="Arial" w:cs="Arial"/>
          <w:color w:val="242424"/>
          <w:sz w:val="24"/>
          <w:szCs w:val="24"/>
        </w:rPr>
      </w:pPr>
    </w:p>
    <w:p w14:paraId="3877D163" w14:textId="67A897B5" w:rsidR="00B22D66" w:rsidRDefault="00B22D66" w:rsidP="5EB6A449">
      <w:pPr>
        <w:shd w:val="clear" w:color="auto" w:fill="FFFFFF" w:themeFill="background1"/>
        <w:spacing w:after="0" w:line="480" w:lineRule="exact"/>
        <w:ind w:left="360" w:right="360"/>
        <w:jc w:val="both"/>
        <w:rPr>
          <w:rFonts w:ascii="Arial" w:eastAsia="Arial" w:hAnsi="Arial" w:cs="Arial"/>
          <w:color w:val="242424"/>
          <w:sz w:val="24"/>
          <w:szCs w:val="24"/>
        </w:rPr>
      </w:pPr>
    </w:p>
    <w:p w14:paraId="49D0E54D" w14:textId="03F62B98" w:rsidR="00B22D66" w:rsidRDefault="00B22D66" w:rsidP="5EB6A449">
      <w:pPr>
        <w:shd w:val="clear" w:color="auto" w:fill="FFFFFF" w:themeFill="background1"/>
        <w:spacing w:after="0" w:line="480" w:lineRule="exact"/>
        <w:ind w:left="360" w:right="360"/>
        <w:jc w:val="both"/>
        <w:rPr>
          <w:rFonts w:ascii="Arial" w:eastAsia="Arial" w:hAnsi="Arial" w:cs="Arial"/>
          <w:color w:val="242424"/>
          <w:sz w:val="24"/>
          <w:szCs w:val="24"/>
        </w:rPr>
      </w:pPr>
    </w:p>
    <w:p w14:paraId="5560CE5C" w14:textId="307EB394" w:rsidR="00B22D66" w:rsidRDefault="00B22D66" w:rsidP="5EB6A449">
      <w:pPr>
        <w:shd w:val="clear" w:color="auto" w:fill="FFFFFF" w:themeFill="background1"/>
        <w:spacing w:after="0" w:line="360" w:lineRule="auto"/>
        <w:ind w:left="-20" w:right="-20"/>
        <w:jc w:val="both"/>
        <w:rPr>
          <w:rFonts w:ascii="Arial" w:eastAsia="Arial" w:hAnsi="Arial" w:cs="Arial"/>
          <w:sz w:val="24"/>
          <w:szCs w:val="24"/>
        </w:rPr>
      </w:pPr>
      <w:r>
        <w:rPr>
          <w:rFonts w:ascii="Arial" w:eastAsia="Arial" w:hAnsi="Arial" w:cs="Arial"/>
          <w:noProof/>
          <w:sz w:val="24"/>
          <w:szCs w:val="24"/>
        </w:rPr>
        <w:drawing>
          <wp:inline distT="0" distB="0" distL="0" distR="0" wp14:anchorId="07BC0697" wp14:editId="04452418">
            <wp:extent cx="6084407" cy="271166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2">
                      <a:extLst>
                        <a:ext uri="{28A0092B-C50C-407E-A947-70E740481C1C}">
                          <a14:useLocalDpi xmlns:a14="http://schemas.microsoft.com/office/drawing/2010/main" val="0"/>
                        </a:ext>
                      </a:extLst>
                    </a:blip>
                    <a:stretch>
                      <a:fillRect/>
                    </a:stretch>
                  </pic:blipFill>
                  <pic:spPr>
                    <a:xfrm>
                      <a:off x="0" y="0"/>
                      <a:ext cx="6101167" cy="2719139"/>
                    </a:xfrm>
                    <a:prstGeom prst="rect">
                      <a:avLst/>
                    </a:prstGeom>
                  </pic:spPr>
                </pic:pic>
              </a:graphicData>
            </a:graphic>
          </wp:inline>
        </w:drawing>
      </w:r>
    </w:p>
    <w:p w14:paraId="1EDF3082" w14:textId="77777777" w:rsidR="00B22D66" w:rsidRDefault="00B22D66" w:rsidP="5EB6A449">
      <w:pPr>
        <w:shd w:val="clear" w:color="auto" w:fill="FFFFFF" w:themeFill="background1"/>
        <w:spacing w:after="0" w:line="360" w:lineRule="auto"/>
        <w:ind w:left="-20" w:right="-20"/>
        <w:jc w:val="both"/>
        <w:rPr>
          <w:rFonts w:ascii="Arial" w:eastAsia="Arial" w:hAnsi="Arial" w:cs="Arial"/>
          <w:sz w:val="24"/>
          <w:szCs w:val="24"/>
        </w:rPr>
      </w:pPr>
    </w:p>
    <w:p w14:paraId="11D49FFF" w14:textId="12C8B1B9" w:rsidR="00B22D66" w:rsidRDefault="00B22D66" w:rsidP="00A735FA">
      <w:pPr>
        <w:shd w:val="clear" w:color="auto" w:fill="FFFFFF" w:themeFill="background1"/>
        <w:spacing w:after="0" w:line="360" w:lineRule="auto"/>
        <w:ind w:right="-20"/>
        <w:jc w:val="both"/>
        <w:rPr>
          <w:rFonts w:ascii="Arial" w:eastAsia="Arial" w:hAnsi="Arial" w:cs="Arial"/>
          <w:sz w:val="24"/>
          <w:szCs w:val="24"/>
        </w:rPr>
      </w:pPr>
    </w:p>
    <w:p w14:paraId="248C0FA0" w14:textId="77777777" w:rsidR="00B22D66" w:rsidRDefault="00B22D66" w:rsidP="5EB6A449">
      <w:pPr>
        <w:shd w:val="clear" w:color="auto" w:fill="FFFFFF" w:themeFill="background1"/>
        <w:spacing w:after="0" w:line="360" w:lineRule="auto"/>
        <w:ind w:left="-20" w:right="-20"/>
        <w:jc w:val="both"/>
        <w:rPr>
          <w:rFonts w:ascii="Arial" w:eastAsia="Arial" w:hAnsi="Arial" w:cs="Arial"/>
          <w:sz w:val="24"/>
          <w:szCs w:val="24"/>
        </w:rPr>
      </w:pPr>
    </w:p>
    <w:p w14:paraId="34EA31B4" w14:textId="77777777" w:rsidR="00B22D66" w:rsidRDefault="00B22D66" w:rsidP="5EB6A449">
      <w:pPr>
        <w:shd w:val="clear" w:color="auto" w:fill="FFFFFF" w:themeFill="background1"/>
        <w:spacing w:after="0" w:line="360" w:lineRule="auto"/>
        <w:ind w:left="-20" w:right="-20"/>
        <w:jc w:val="both"/>
        <w:rPr>
          <w:rFonts w:ascii="Arial" w:eastAsia="Arial" w:hAnsi="Arial" w:cs="Arial"/>
          <w:sz w:val="24"/>
          <w:szCs w:val="24"/>
        </w:rPr>
      </w:pPr>
    </w:p>
    <w:p w14:paraId="5FBC6DD5" w14:textId="3CBB01B8" w:rsidR="00B22D66" w:rsidRDefault="00B22D66" w:rsidP="5EB6A449">
      <w:pPr>
        <w:shd w:val="clear" w:color="auto" w:fill="FFFFFF" w:themeFill="background1"/>
        <w:spacing w:after="0" w:line="360" w:lineRule="auto"/>
        <w:ind w:left="-20" w:right="-20"/>
        <w:jc w:val="both"/>
        <w:rPr>
          <w:rFonts w:ascii="Arial" w:eastAsia="Arial" w:hAnsi="Arial" w:cs="Arial"/>
          <w:sz w:val="24"/>
          <w:szCs w:val="24"/>
        </w:rPr>
      </w:pPr>
      <w:r>
        <w:rPr>
          <w:rFonts w:ascii="Arial" w:eastAsia="Arial" w:hAnsi="Arial" w:cs="Arial"/>
          <w:noProof/>
          <w:sz w:val="24"/>
          <w:szCs w:val="24"/>
        </w:rPr>
        <w:drawing>
          <wp:inline distT="0" distB="0" distL="0" distR="0" wp14:anchorId="6D3DCACE" wp14:editId="55D0C38E">
            <wp:extent cx="5724525" cy="373642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3">
                      <a:extLst>
                        <a:ext uri="{28A0092B-C50C-407E-A947-70E740481C1C}">
                          <a14:useLocalDpi xmlns:a14="http://schemas.microsoft.com/office/drawing/2010/main" val="0"/>
                        </a:ext>
                      </a:extLst>
                    </a:blip>
                    <a:stretch>
                      <a:fillRect/>
                    </a:stretch>
                  </pic:blipFill>
                  <pic:spPr>
                    <a:xfrm>
                      <a:off x="0" y="0"/>
                      <a:ext cx="5733885" cy="3742536"/>
                    </a:xfrm>
                    <a:prstGeom prst="rect">
                      <a:avLst/>
                    </a:prstGeom>
                  </pic:spPr>
                </pic:pic>
              </a:graphicData>
            </a:graphic>
          </wp:inline>
        </w:drawing>
      </w:r>
    </w:p>
    <w:p w14:paraId="3CDB7B2B" w14:textId="77777777" w:rsidR="00B22D66" w:rsidRDefault="00B22D66" w:rsidP="5EB6A449">
      <w:pPr>
        <w:shd w:val="clear" w:color="auto" w:fill="FFFFFF" w:themeFill="background1"/>
        <w:spacing w:after="0" w:line="360" w:lineRule="auto"/>
        <w:ind w:left="-20" w:right="-20"/>
        <w:jc w:val="both"/>
        <w:rPr>
          <w:rFonts w:ascii="Arial" w:eastAsia="Arial" w:hAnsi="Arial" w:cs="Arial"/>
          <w:sz w:val="24"/>
          <w:szCs w:val="24"/>
        </w:rPr>
      </w:pPr>
    </w:p>
    <w:p w14:paraId="63B06632" w14:textId="77777777" w:rsidR="00B22D66" w:rsidRDefault="00B22D66" w:rsidP="5EB6A449">
      <w:pPr>
        <w:shd w:val="clear" w:color="auto" w:fill="FFFFFF" w:themeFill="background1"/>
        <w:spacing w:after="0" w:line="360" w:lineRule="auto"/>
        <w:ind w:left="-20" w:right="-20"/>
        <w:jc w:val="both"/>
        <w:rPr>
          <w:rFonts w:ascii="Arial" w:eastAsia="Arial" w:hAnsi="Arial" w:cs="Arial"/>
          <w:sz w:val="24"/>
          <w:szCs w:val="24"/>
        </w:rPr>
      </w:pPr>
    </w:p>
    <w:p w14:paraId="1320B116" w14:textId="77777777" w:rsidR="00B22D66" w:rsidRDefault="00B22D66" w:rsidP="5EB6A449">
      <w:pPr>
        <w:shd w:val="clear" w:color="auto" w:fill="FFFFFF" w:themeFill="background1"/>
        <w:spacing w:after="0" w:line="360" w:lineRule="auto"/>
        <w:ind w:left="-20" w:right="-20"/>
        <w:jc w:val="both"/>
        <w:rPr>
          <w:rFonts w:ascii="Arial" w:eastAsia="Arial" w:hAnsi="Arial" w:cs="Arial"/>
          <w:sz w:val="24"/>
          <w:szCs w:val="24"/>
        </w:rPr>
      </w:pPr>
    </w:p>
    <w:p w14:paraId="097ECDF9" w14:textId="77777777" w:rsidR="00B22D66" w:rsidRDefault="00B22D66" w:rsidP="5EB6A449">
      <w:pPr>
        <w:shd w:val="clear" w:color="auto" w:fill="FFFFFF" w:themeFill="background1"/>
        <w:spacing w:after="0" w:line="360" w:lineRule="auto"/>
        <w:ind w:left="-20" w:right="-20"/>
        <w:jc w:val="both"/>
        <w:rPr>
          <w:rFonts w:ascii="Arial" w:eastAsia="Arial" w:hAnsi="Arial" w:cs="Arial"/>
          <w:sz w:val="24"/>
          <w:szCs w:val="24"/>
        </w:rPr>
      </w:pPr>
    </w:p>
    <w:p w14:paraId="6E87850E" w14:textId="77777777" w:rsidR="00B22D66" w:rsidRDefault="00B22D66" w:rsidP="5EB6A449">
      <w:pPr>
        <w:shd w:val="clear" w:color="auto" w:fill="FFFFFF" w:themeFill="background1"/>
        <w:spacing w:after="0" w:line="360" w:lineRule="auto"/>
        <w:ind w:left="-20" w:right="-20"/>
        <w:jc w:val="both"/>
        <w:rPr>
          <w:rFonts w:ascii="Arial" w:eastAsia="Arial" w:hAnsi="Arial" w:cs="Arial"/>
          <w:sz w:val="24"/>
          <w:szCs w:val="24"/>
        </w:rPr>
      </w:pPr>
    </w:p>
    <w:p w14:paraId="2AA91F99" w14:textId="6B8659AC" w:rsidR="00590954" w:rsidRDefault="00590954" w:rsidP="5EB6A449">
      <w:pPr>
        <w:shd w:val="clear" w:color="auto" w:fill="FFFFFF" w:themeFill="background1"/>
        <w:spacing w:after="0" w:line="360" w:lineRule="auto"/>
        <w:ind w:left="-20" w:right="-20"/>
        <w:jc w:val="both"/>
        <w:rPr>
          <w:rFonts w:ascii="Arial" w:eastAsia="Arial" w:hAnsi="Arial" w:cs="Arial"/>
          <w:sz w:val="24"/>
          <w:szCs w:val="24"/>
        </w:rPr>
      </w:pPr>
    </w:p>
    <w:p w14:paraId="43774E87" w14:textId="2D19D143" w:rsidR="00590954" w:rsidRDefault="00A735FA" w:rsidP="5EB6A449">
      <w:pPr>
        <w:shd w:val="clear" w:color="auto" w:fill="FFFFFF" w:themeFill="background1"/>
        <w:spacing w:after="0" w:line="360" w:lineRule="auto"/>
        <w:ind w:left="-20" w:right="-20"/>
        <w:jc w:val="both"/>
        <w:rPr>
          <w:rFonts w:ascii="Arial" w:eastAsia="Arial" w:hAnsi="Arial" w:cs="Arial"/>
          <w:sz w:val="24"/>
          <w:szCs w:val="24"/>
        </w:rPr>
      </w:pPr>
      <w:r>
        <w:rPr>
          <w:rFonts w:ascii="Arial" w:eastAsia="Arial" w:hAnsi="Arial" w:cs="Arial"/>
          <w:noProof/>
          <w:sz w:val="24"/>
          <w:szCs w:val="24"/>
        </w:rPr>
        <w:drawing>
          <wp:inline distT="0" distB="0" distL="0" distR="0" wp14:anchorId="527DC231" wp14:editId="76EFBAA6">
            <wp:extent cx="5895975" cy="1322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4">
                      <a:extLst>
                        <a:ext uri="{28A0092B-C50C-407E-A947-70E740481C1C}">
                          <a14:useLocalDpi xmlns:a14="http://schemas.microsoft.com/office/drawing/2010/main" val="0"/>
                        </a:ext>
                      </a:extLst>
                    </a:blip>
                    <a:stretch>
                      <a:fillRect/>
                    </a:stretch>
                  </pic:blipFill>
                  <pic:spPr>
                    <a:xfrm>
                      <a:off x="0" y="0"/>
                      <a:ext cx="5903156" cy="1324561"/>
                    </a:xfrm>
                    <a:prstGeom prst="rect">
                      <a:avLst/>
                    </a:prstGeom>
                  </pic:spPr>
                </pic:pic>
              </a:graphicData>
            </a:graphic>
          </wp:inline>
        </w:drawing>
      </w:r>
    </w:p>
    <w:p w14:paraId="3C1449B9" w14:textId="6B7A5072" w:rsidR="00590954" w:rsidRDefault="0B246B08" w:rsidP="5EB6A449">
      <w:pPr>
        <w:shd w:val="clear" w:color="auto" w:fill="FFFFFF" w:themeFill="background1"/>
        <w:spacing w:after="0" w:line="480" w:lineRule="exact"/>
        <w:ind w:left="360" w:right="360"/>
        <w:jc w:val="both"/>
        <w:rPr>
          <w:rFonts w:ascii="Arial" w:eastAsia="Arial" w:hAnsi="Arial" w:cs="Arial"/>
          <w:b/>
          <w:bCs/>
          <w:color w:val="242424"/>
          <w:sz w:val="24"/>
          <w:szCs w:val="24"/>
        </w:rPr>
      </w:pPr>
      <w:r w:rsidRPr="5EB6A449">
        <w:rPr>
          <w:rFonts w:ascii="Arial" w:eastAsia="Arial" w:hAnsi="Arial" w:cs="Arial"/>
          <w:b/>
          <w:bCs/>
          <w:color w:val="242424"/>
          <w:sz w:val="24"/>
          <w:szCs w:val="24"/>
        </w:rPr>
        <w:t>Replacing values</w:t>
      </w:r>
    </w:p>
    <w:p w14:paraId="521ED553" w14:textId="739EE7B6" w:rsidR="00590954" w:rsidRDefault="0B246B08" w:rsidP="5EB6A449">
      <w:pPr>
        <w:shd w:val="clear" w:color="auto" w:fill="FFFFFF" w:themeFill="background1"/>
        <w:spacing w:after="0" w:line="480" w:lineRule="exact"/>
        <w:ind w:left="360" w:right="360"/>
        <w:jc w:val="both"/>
        <w:rPr>
          <w:rFonts w:ascii="Arial" w:eastAsia="Arial" w:hAnsi="Arial" w:cs="Arial"/>
          <w:color w:val="242424"/>
          <w:sz w:val="24"/>
          <w:szCs w:val="24"/>
        </w:rPr>
      </w:pPr>
      <w:r w:rsidRPr="5EB6A449">
        <w:rPr>
          <w:rFonts w:ascii="Arial" w:eastAsia="Arial" w:hAnsi="Arial" w:cs="Arial"/>
          <w:color w:val="242424"/>
          <w:sz w:val="24"/>
          <w:szCs w:val="24"/>
        </w:rPr>
        <w:t>Set some fields to English for easy understanding, we replace values to English with the Power Query Editor.</w:t>
      </w:r>
    </w:p>
    <w:p w14:paraId="4D71DEA1" w14:textId="247696D0" w:rsidR="00A735FA" w:rsidRDefault="00A735FA" w:rsidP="00A735FA">
      <w:pPr>
        <w:shd w:val="clear" w:color="auto" w:fill="FFFFFF" w:themeFill="background1"/>
        <w:spacing w:after="0" w:line="480" w:lineRule="exact"/>
        <w:ind w:right="360"/>
        <w:jc w:val="both"/>
        <w:rPr>
          <w:rFonts w:ascii="Arial" w:eastAsia="Arial" w:hAnsi="Arial" w:cs="Arial"/>
          <w:color w:val="242424"/>
          <w:sz w:val="24"/>
          <w:szCs w:val="24"/>
        </w:rPr>
      </w:pPr>
    </w:p>
    <w:p w14:paraId="7484789C" w14:textId="77777777" w:rsidR="00A735FA" w:rsidRDefault="00A735FA" w:rsidP="5EB6A449">
      <w:pPr>
        <w:shd w:val="clear" w:color="auto" w:fill="FFFFFF" w:themeFill="background1"/>
        <w:spacing w:after="0" w:line="480" w:lineRule="exact"/>
        <w:ind w:left="360" w:right="360"/>
        <w:jc w:val="both"/>
        <w:rPr>
          <w:rFonts w:ascii="Arial" w:eastAsia="Arial" w:hAnsi="Arial" w:cs="Arial"/>
          <w:color w:val="242424"/>
          <w:sz w:val="24"/>
          <w:szCs w:val="24"/>
        </w:rPr>
      </w:pPr>
    </w:p>
    <w:p w14:paraId="3E8E6455" w14:textId="6D73B2F5" w:rsidR="00590954" w:rsidRDefault="00A735FA" w:rsidP="5EB6A449">
      <w:pPr>
        <w:shd w:val="clear" w:color="auto" w:fill="FFFFFF" w:themeFill="background1"/>
        <w:spacing w:after="0" w:line="360" w:lineRule="auto"/>
        <w:ind w:left="-20" w:right="-20"/>
        <w:jc w:val="both"/>
        <w:rPr>
          <w:rFonts w:ascii="Arial" w:eastAsia="Arial" w:hAnsi="Arial" w:cs="Arial"/>
          <w:sz w:val="24"/>
          <w:szCs w:val="24"/>
        </w:rPr>
      </w:pPr>
      <w:r>
        <w:rPr>
          <w:rFonts w:ascii="Arial" w:eastAsia="Arial" w:hAnsi="Arial" w:cs="Arial"/>
          <w:noProof/>
          <w:sz w:val="24"/>
          <w:szCs w:val="24"/>
        </w:rPr>
        <w:drawing>
          <wp:inline distT="0" distB="0" distL="0" distR="0" wp14:anchorId="0AA5566C" wp14:editId="1FBC9812">
            <wp:extent cx="5822950" cy="3888915"/>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5">
                      <a:extLst>
                        <a:ext uri="{28A0092B-C50C-407E-A947-70E740481C1C}">
                          <a14:useLocalDpi xmlns:a14="http://schemas.microsoft.com/office/drawing/2010/main" val="0"/>
                        </a:ext>
                      </a:extLst>
                    </a:blip>
                    <a:stretch>
                      <a:fillRect/>
                    </a:stretch>
                  </pic:blipFill>
                  <pic:spPr>
                    <a:xfrm>
                      <a:off x="0" y="0"/>
                      <a:ext cx="5825251" cy="3890452"/>
                    </a:xfrm>
                    <a:prstGeom prst="rect">
                      <a:avLst/>
                    </a:prstGeom>
                  </pic:spPr>
                </pic:pic>
              </a:graphicData>
            </a:graphic>
          </wp:inline>
        </w:drawing>
      </w:r>
    </w:p>
    <w:p w14:paraId="0480CCFB" w14:textId="7951A720" w:rsidR="00590954" w:rsidRDefault="00590954" w:rsidP="5EB6A449">
      <w:pPr>
        <w:shd w:val="clear" w:color="auto" w:fill="FFFFFF" w:themeFill="background1"/>
        <w:spacing w:after="0" w:line="360" w:lineRule="auto"/>
        <w:ind w:left="-20" w:right="-20"/>
        <w:jc w:val="both"/>
        <w:rPr>
          <w:rFonts w:ascii="Arial" w:eastAsia="Arial" w:hAnsi="Arial" w:cs="Arial"/>
          <w:sz w:val="24"/>
          <w:szCs w:val="24"/>
        </w:rPr>
      </w:pPr>
    </w:p>
    <w:p w14:paraId="2D624805" w14:textId="4C8571BB" w:rsidR="00590954" w:rsidRDefault="00590954" w:rsidP="5EB6A449">
      <w:pPr>
        <w:shd w:val="clear" w:color="auto" w:fill="FFFFFF" w:themeFill="background1"/>
        <w:spacing w:after="0" w:line="360" w:lineRule="auto"/>
        <w:ind w:left="-20" w:right="-20"/>
        <w:jc w:val="both"/>
        <w:rPr>
          <w:rFonts w:ascii="Arial" w:eastAsia="Arial" w:hAnsi="Arial" w:cs="Arial"/>
          <w:sz w:val="24"/>
          <w:szCs w:val="24"/>
        </w:rPr>
      </w:pPr>
    </w:p>
    <w:p w14:paraId="04F7FC04" w14:textId="0A0EF858" w:rsidR="00590954" w:rsidRDefault="00981469" w:rsidP="5EB6A449">
      <w:pPr>
        <w:shd w:val="clear" w:color="auto" w:fill="FFFFFF" w:themeFill="background1"/>
        <w:spacing w:after="0" w:line="360" w:lineRule="auto"/>
        <w:ind w:left="-20" w:right="-20"/>
        <w:jc w:val="both"/>
        <w:rPr>
          <w:rFonts w:ascii="Arial" w:eastAsia="Arial" w:hAnsi="Arial" w:cs="Arial"/>
          <w:sz w:val="24"/>
          <w:szCs w:val="24"/>
        </w:rPr>
      </w:pPr>
      <w:r>
        <w:rPr>
          <w:rFonts w:ascii="Arial" w:eastAsia="Arial" w:hAnsi="Arial" w:cs="Arial"/>
          <w:noProof/>
          <w:sz w:val="24"/>
          <w:szCs w:val="24"/>
        </w:rPr>
        <w:lastRenderedPageBreak/>
        <w:drawing>
          <wp:inline distT="0" distB="0" distL="0" distR="0" wp14:anchorId="7B59F7EB" wp14:editId="43B184CC">
            <wp:extent cx="6353504" cy="6353175"/>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6">
                      <a:extLst>
                        <a:ext uri="{28A0092B-C50C-407E-A947-70E740481C1C}">
                          <a14:useLocalDpi xmlns:a14="http://schemas.microsoft.com/office/drawing/2010/main" val="0"/>
                        </a:ext>
                      </a:extLst>
                    </a:blip>
                    <a:stretch>
                      <a:fillRect/>
                    </a:stretch>
                  </pic:blipFill>
                  <pic:spPr>
                    <a:xfrm>
                      <a:off x="0" y="0"/>
                      <a:ext cx="6361609" cy="6361280"/>
                    </a:xfrm>
                    <a:prstGeom prst="rect">
                      <a:avLst/>
                    </a:prstGeom>
                  </pic:spPr>
                </pic:pic>
              </a:graphicData>
            </a:graphic>
          </wp:inline>
        </w:drawing>
      </w:r>
    </w:p>
    <w:p w14:paraId="5F96A722" w14:textId="01F83490" w:rsidR="00590954" w:rsidRDefault="00590954" w:rsidP="5EB6A449">
      <w:pPr>
        <w:tabs>
          <w:tab w:val="left" w:pos="720"/>
          <w:tab w:val="left" w:pos="1440"/>
          <w:tab w:val="left" w:pos="2160"/>
          <w:tab w:val="left" w:pos="2880"/>
          <w:tab w:val="left" w:pos="4635"/>
        </w:tabs>
        <w:spacing w:line="360" w:lineRule="auto"/>
        <w:jc w:val="both"/>
        <w:rPr>
          <w:rFonts w:ascii="Arial" w:eastAsia="Arial" w:hAnsi="Arial" w:cs="Arial"/>
          <w:sz w:val="24"/>
          <w:szCs w:val="24"/>
        </w:rPr>
      </w:pPr>
    </w:p>
    <w:p w14:paraId="110C554F" w14:textId="3995C46E" w:rsidR="5EB6A449" w:rsidRDefault="5EB6A449" w:rsidP="5EB6A449">
      <w:pPr>
        <w:tabs>
          <w:tab w:val="left" w:pos="720"/>
          <w:tab w:val="left" w:pos="1440"/>
          <w:tab w:val="left" w:pos="2160"/>
          <w:tab w:val="left" w:pos="2880"/>
          <w:tab w:val="left" w:pos="4635"/>
        </w:tabs>
        <w:spacing w:line="360" w:lineRule="auto"/>
        <w:jc w:val="both"/>
        <w:rPr>
          <w:rFonts w:ascii="Arial" w:eastAsia="Arial" w:hAnsi="Arial" w:cs="Arial"/>
          <w:sz w:val="24"/>
          <w:szCs w:val="24"/>
        </w:rPr>
      </w:pPr>
    </w:p>
    <w:p w14:paraId="2321E8FC" w14:textId="6E16A34F" w:rsidR="5EB6A449" w:rsidRDefault="5EB6A449" w:rsidP="5EB6A449">
      <w:pPr>
        <w:tabs>
          <w:tab w:val="left" w:pos="720"/>
          <w:tab w:val="left" w:pos="1440"/>
          <w:tab w:val="left" w:pos="2160"/>
          <w:tab w:val="left" w:pos="2880"/>
          <w:tab w:val="left" w:pos="4635"/>
        </w:tabs>
        <w:spacing w:line="360" w:lineRule="auto"/>
        <w:jc w:val="both"/>
        <w:rPr>
          <w:rFonts w:ascii="Arial" w:eastAsia="Arial" w:hAnsi="Arial" w:cs="Arial"/>
          <w:sz w:val="24"/>
          <w:szCs w:val="24"/>
        </w:rPr>
      </w:pPr>
    </w:p>
    <w:p w14:paraId="2E91DD5D" w14:textId="196BB98F" w:rsidR="5EB6A449" w:rsidRDefault="5EB6A449" w:rsidP="5EB6A449">
      <w:pPr>
        <w:tabs>
          <w:tab w:val="left" w:pos="720"/>
          <w:tab w:val="left" w:pos="1440"/>
          <w:tab w:val="left" w:pos="2160"/>
          <w:tab w:val="left" w:pos="2880"/>
          <w:tab w:val="left" w:pos="4635"/>
        </w:tabs>
        <w:spacing w:line="360" w:lineRule="auto"/>
        <w:jc w:val="both"/>
        <w:rPr>
          <w:rFonts w:ascii="Arial" w:eastAsia="Arial" w:hAnsi="Arial" w:cs="Arial"/>
          <w:sz w:val="24"/>
          <w:szCs w:val="24"/>
        </w:rPr>
      </w:pPr>
    </w:p>
    <w:p w14:paraId="509A15B9" w14:textId="32D180E7" w:rsidR="5EB6A449" w:rsidRDefault="5EB6A449" w:rsidP="5EB6A449">
      <w:pPr>
        <w:tabs>
          <w:tab w:val="left" w:pos="720"/>
          <w:tab w:val="left" w:pos="1440"/>
          <w:tab w:val="left" w:pos="2160"/>
          <w:tab w:val="left" w:pos="2880"/>
          <w:tab w:val="left" w:pos="4635"/>
        </w:tabs>
        <w:spacing w:line="360" w:lineRule="auto"/>
        <w:jc w:val="both"/>
        <w:rPr>
          <w:rFonts w:ascii="Arial" w:eastAsia="Arial" w:hAnsi="Arial" w:cs="Arial"/>
          <w:sz w:val="24"/>
          <w:szCs w:val="24"/>
        </w:rPr>
      </w:pPr>
    </w:p>
    <w:p w14:paraId="4E1F79BF" w14:textId="1D2A2D34" w:rsidR="5EB6A449" w:rsidRDefault="5EB6A449" w:rsidP="5EB6A449">
      <w:pPr>
        <w:tabs>
          <w:tab w:val="left" w:pos="720"/>
          <w:tab w:val="left" w:pos="1440"/>
          <w:tab w:val="left" w:pos="2160"/>
          <w:tab w:val="left" w:pos="2880"/>
          <w:tab w:val="left" w:pos="4635"/>
        </w:tabs>
        <w:spacing w:line="360" w:lineRule="auto"/>
        <w:jc w:val="both"/>
        <w:rPr>
          <w:rFonts w:ascii="Arial" w:eastAsia="Arial" w:hAnsi="Arial" w:cs="Arial"/>
          <w:sz w:val="24"/>
          <w:szCs w:val="24"/>
        </w:rPr>
      </w:pPr>
    </w:p>
    <w:p w14:paraId="1AE1D3A5" w14:textId="77777777" w:rsidR="00981469" w:rsidRDefault="00981469" w:rsidP="5EB6A449">
      <w:pPr>
        <w:tabs>
          <w:tab w:val="left" w:pos="720"/>
          <w:tab w:val="left" w:pos="1440"/>
          <w:tab w:val="left" w:pos="2160"/>
          <w:tab w:val="left" w:pos="2880"/>
          <w:tab w:val="left" w:pos="4635"/>
        </w:tabs>
        <w:spacing w:line="360" w:lineRule="auto"/>
        <w:rPr>
          <w:rFonts w:ascii="Arial" w:eastAsia="Arial" w:hAnsi="Arial" w:cs="Arial"/>
          <w:b/>
          <w:bCs/>
          <w:sz w:val="36"/>
          <w:szCs w:val="36"/>
        </w:rPr>
      </w:pPr>
    </w:p>
    <w:p w14:paraId="1A5F70E1" w14:textId="0C4053F7" w:rsidR="0B246B08" w:rsidRDefault="0B246B08" w:rsidP="5EB6A449">
      <w:pPr>
        <w:tabs>
          <w:tab w:val="left" w:pos="720"/>
          <w:tab w:val="left" w:pos="1440"/>
          <w:tab w:val="left" w:pos="2160"/>
          <w:tab w:val="left" w:pos="2880"/>
          <w:tab w:val="left" w:pos="4635"/>
        </w:tabs>
        <w:spacing w:line="360" w:lineRule="auto"/>
        <w:rPr>
          <w:rFonts w:ascii="Arial" w:eastAsia="Arial" w:hAnsi="Arial" w:cs="Arial"/>
          <w:b/>
          <w:bCs/>
          <w:sz w:val="36"/>
          <w:szCs w:val="36"/>
        </w:rPr>
      </w:pPr>
      <w:r w:rsidRPr="5EB6A449">
        <w:rPr>
          <w:rFonts w:ascii="Arial" w:eastAsia="Arial" w:hAnsi="Arial" w:cs="Arial"/>
          <w:b/>
          <w:bCs/>
          <w:sz w:val="36"/>
          <w:szCs w:val="36"/>
        </w:rPr>
        <w:t>Dashboard</w:t>
      </w:r>
    </w:p>
    <w:p w14:paraId="56436586" w14:textId="7FA91C07" w:rsidR="0B246B08" w:rsidRDefault="00FF778D" w:rsidP="5EB6A449">
      <w:pPr>
        <w:tabs>
          <w:tab w:val="left" w:pos="720"/>
          <w:tab w:val="left" w:pos="1440"/>
          <w:tab w:val="left" w:pos="2160"/>
          <w:tab w:val="left" w:pos="2880"/>
          <w:tab w:val="left" w:pos="4635"/>
        </w:tabs>
        <w:spacing w:line="360" w:lineRule="auto"/>
        <w:jc w:val="center"/>
        <w:rPr>
          <w:rFonts w:cs="Calibri"/>
          <w:sz w:val="24"/>
          <w:szCs w:val="24"/>
        </w:rPr>
      </w:pPr>
      <w:r>
        <w:rPr>
          <w:rFonts w:cs="Calibri"/>
          <w:noProof/>
          <w:sz w:val="24"/>
          <w:szCs w:val="24"/>
        </w:rPr>
        <w:drawing>
          <wp:inline distT="0" distB="0" distL="0" distR="0" wp14:anchorId="15A54290" wp14:editId="059D0B1F">
            <wp:extent cx="6432331" cy="4524375"/>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7">
                      <a:extLst>
                        <a:ext uri="{28A0092B-C50C-407E-A947-70E740481C1C}">
                          <a14:useLocalDpi xmlns:a14="http://schemas.microsoft.com/office/drawing/2010/main" val="0"/>
                        </a:ext>
                      </a:extLst>
                    </a:blip>
                    <a:stretch>
                      <a:fillRect/>
                    </a:stretch>
                  </pic:blipFill>
                  <pic:spPr>
                    <a:xfrm>
                      <a:off x="0" y="0"/>
                      <a:ext cx="6444119" cy="4532666"/>
                    </a:xfrm>
                    <a:prstGeom prst="rect">
                      <a:avLst/>
                    </a:prstGeom>
                  </pic:spPr>
                </pic:pic>
              </a:graphicData>
            </a:graphic>
          </wp:inline>
        </w:drawing>
      </w:r>
    </w:p>
    <w:p w14:paraId="129576A1" w14:textId="0CB68843" w:rsidR="0B246B08" w:rsidRDefault="0B246B08" w:rsidP="5EB6A449">
      <w:pPr>
        <w:tabs>
          <w:tab w:val="left" w:pos="720"/>
          <w:tab w:val="left" w:pos="1440"/>
          <w:tab w:val="left" w:pos="2160"/>
          <w:tab w:val="left" w:pos="2880"/>
          <w:tab w:val="left" w:pos="4635"/>
        </w:tabs>
        <w:spacing w:line="360" w:lineRule="auto"/>
        <w:jc w:val="center"/>
        <w:rPr>
          <w:rFonts w:cs="Calibri"/>
          <w:sz w:val="24"/>
          <w:szCs w:val="24"/>
        </w:rPr>
      </w:pPr>
    </w:p>
    <w:p w14:paraId="351AD87E" w14:textId="51962810" w:rsidR="0B246B08" w:rsidRDefault="0B246B08" w:rsidP="5EB6A449">
      <w:pPr>
        <w:tabs>
          <w:tab w:val="left" w:pos="720"/>
          <w:tab w:val="left" w:pos="1440"/>
          <w:tab w:val="left" w:pos="2160"/>
          <w:tab w:val="left" w:pos="2880"/>
          <w:tab w:val="left" w:pos="4635"/>
        </w:tabs>
        <w:spacing w:line="360" w:lineRule="auto"/>
        <w:jc w:val="center"/>
        <w:rPr>
          <w:rFonts w:cs="Calibri"/>
          <w:sz w:val="24"/>
          <w:szCs w:val="24"/>
        </w:rPr>
      </w:pPr>
    </w:p>
    <w:p w14:paraId="5B95CD12" w14:textId="77777777" w:rsidR="00590954" w:rsidRDefault="00590954">
      <w:pPr>
        <w:tabs>
          <w:tab w:val="left" w:pos="720"/>
          <w:tab w:val="left" w:pos="1440"/>
          <w:tab w:val="left" w:pos="2160"/>
          <w:tab w:val="left" w:pos="2880"/>
          <w:tab w:val="left" w:pos="4635"/>
        </w:tabs>
        <w:spacing w:line="360" w:lineRule="auto"/>
        <w:jc w:val="center"/>
        <w:rPr>
          <w:sz w:val="24"/>
          <w:szCs w:val="24"/>
        </w:rPr>
      </w:pPr>
    </w:p>
    <w:p w14:paraId="5220BBB2" w14:textId="77777777" w:rsidR="00590954" w:rsidRDefault="00590954">
      <w:pPr>
        <w:tabs>
          <w:tab w:val="left" w:pos="720"/>
          <w:tab w:val="left" w:pos="1440"/>
          <w:tab w:val="left" w:pos="2160"/>
          <w:tab w:val="left" w:pos="2880"/>
          <w:tab w:val="left" w:pos="4635"/>
        </w:tabs>
        <w:spacing w:line="360" w:lineRule="auto"/>
        <w:jc w:val="center"/>
        <w:rPr>
          <w:sz w:val="24"/>
          <w:szCs w:val="24"/>
        </w:rPr>
      </w:pPr>
    </w:p>
    <w:p w14:paraId="13CB595B" w14:textId="77777777" w:rsidR="00590954" w:rsidRDefault="00590954">
      <w:pPr>
        <w:tabs>
          <w:tab w:val="left" w:pos="720"/>
          <w:tab w:val="left" w:pos="1440"/>
          <w:tab w:val="left" w:pos="2160"/>
          <w:tab w:val="left" w:pos="2880"/>
          <w:tab w:val="left" w:pos="4635"/>
        </w:tabs>
        <w:spacing w:line="360" w:lineRule="auto"/>
        <w:jc w:val="center"/>
        <w:rPr>
          <w:sz w:val="24"/>
          <w:szCs w:val="24"/>
        </w:rPr>
      </w:pPr>
    </w:p>
    <w:p w14:paraId="6D9C8D39" w14:textId="77777777" w:rsidR="00590954" w:rsidRDefault="00590954">
      <w:pPr>
        <w:tabs>
          <w:tab w:val="left" w:pos="720"/>
          <w:tab w:val="left" w:pos="1440"/>
          <w:tab w:val="left" w:pos="2160"/>
          <w:tab w:val="left" w:pos="2880"/>
          <w:tab w:val="left" w:pos="4635"/>
        </w:tabs>
        <w:spacing w:line="360" w:lineRule="auto"/>
        <w:jc w:val="center"/>
        <w:rPr>
          <w:sz w:val="24"/>
          <w:szCs w:val="24"/>
        </w:rPr>
      </w:pPr>
    </w:p>
    <w:p w14:paraId="675E05EE" w14:textId="77777777" w:rsidR="00590954" w:rsidRDefault="00590954">
      <w:pPr>
        <w:tabs>
          <w:tab w:val="left" w:pos="720"/>
          <w:tab w:val="left" w:pos="1440"/>
          <w:tab w:val="left" w:pos="2160"/>
          <w:tab w:val="left" w:pos="2880"/>
          <w:tab w:val="left" w:pos="4635"/>
        </w:tabs>
        <w:spacing w:line="360" w:lineRule="auto"/>
        <w:jc w:val="center"/>
        <w:rPr>
          <w:sz w:val="24"/>
          <w:szCs w:val="24"/>
        </w:rPr>
      </w:pPr>
    </w:p>
    <w:p w14:paraId="2FC17F8B" w14:textId="77777777" w:rsidR="00590954" w:rsidRDefault="00590954">
      <w:pPr>
        <w:tabs>
          <w:tab w:val="left" w:pos="720"/>
          <w:tab w:val="left" w:pos="1440"/>
          <w:tab w:val="left" w:pos="2160"/>
          <w:tab w:val="left" w:pos="2880"/>
          <w:tab w:val="left" w:pos="4635"/>
        </w:tabs>
        <w:spacing w:line="360" w:lineRule="auto"/>
        <w:jc w:val="center"/>
        <w:rPr>
          <w:sz w:val="24"/>
          <w:szCs w:val="24"/>
        </w:rPr>
      </w:pPr>
    </w:p>
    <w:p w14:paraId="0A4F7224" w14:textId="77777777" w:rsidR="00590954" w:rsidRDefault="00590954">
      <w:pPr>
        <w:tabs>
          <w:tab w:val="left" w:pos="720"/>
          <w:tab w:val="left" w:pos="1440"/>
          <w:tab w:val="left" w:pos="2160"/>
          <w:tab w:val="left" w:pos="2880"/>
          <w:tab w:val="left" w:pos="4635"/>
        </w:tabs>
        <w:spacing w:line="360" w:lineRule="auto"/>
        <w:jc w:val="center"/>
        <w:rPr>
          <w:sz w:val="24"/>
          <w:szCs w:val="24"/>
        </w:rPr>
      </w:pPr>
    </w:p>
    <w:p w14:paraId="5AE48A43" w14:textId="77777777"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bCs/>
          <w:sz w:val="32"/>
          <w:szCs w:val="32"/>
          <w:u w:val="single"/>
        </w:rPr>
      </w:pPr>
    </w:p>
    <w:p w14:paraId="5982921E" w14:textId="4CA6E6A5" w:rsidR="00590954" w:rsidRDefault="005920A3" w:rsidP="00FF778D">
      <w:pPr>
        <w:spacing w:line="360" w:lineRule="auto"/>
        <w:jc w:val="center"/>
        <w:rPr>
          <w:rFonts w:ascii="Times New Roman" w:hAnsi="Times New Roman" w:cs="Times New Roman"/>
          <w:b/>
          <w:bCs/>
          <w:sz w:val="32"/>
          <w:szCs w:val="32"/>
        </w:rPr>
      </w:pPr>
      <w:r w:rsidRPr="5EB6A449">
        <w:rPr>
          <w:rFonts w:ascii="Times New Roman" w:hAnsi="Times New Roman" w:cs="Times New Roman"/>
          <w:b/>
          <w:bCs/>
          <w:sz w:val="32"/>
          <w:szCs w:val="32"/>
        </w:rPr>
        <w:t>CONCLUSION</w:t>
      </w:r>
    </w:p>
    <w:p w14:paraId="39EB1558" w14:textId="60657384" w:rsidR="00FF778D" w:rsidRPr="00507BF7" w:rsidRDefault="00507BF7" w:rsidP="00507BF7">
      <w:pPr>
        <w:spacing w:line="360" w:lineRule="auto"/>
        <w:jc w:val="both"/>
        <w:rPr>
          <w:rFonts w:ascii="Times New Roman" w:hAnsi="Times New Roman" w:cs="Times New Roman"/>
          <w:b/>
          <w:bCs/>
          <w:sz w:val="44"/>
          <w:szCs w:val="44"/>
        </w:rPr>
      </w:pPr>
      <w:r w:rsidRPr="00507BF7">
        <w:rPr>
          <w:rFonts w:ascii="Times New Roman" w:hAnsi="Times New Roman" w:cs="Segoe UI"/>
          <w:color w:val="0D0D0D"/>
          <w:sz w:val="34"/>
          <w:szCs w:val="34"/>
          <w:shd w:val="clear" w:color="auto" w:fill="FFFFFF"/>
        </w:rPr>
        <w:t>In conclusion, the analysis of inventories within the supply chain is paramount for businesses aiming to achieve operational excellence and competitive advantage. Through meticulous examination of inventory data, trends, and performance metrics, organizations can make informed decisions that optimize inventory levels, enhance forecasting accuracy, and improve supply chain efficiency. By leveraging advanced analytics and modeling techniques, businesses can minimize carrying costs while ensuring the availability of goods to meet customer demand. Moreover, this analysis enables organizations to identify inefficiencies, mitigate risks, and drive continuous improvement throughout the supply chain. Ultimately, by prioritizing strategic inventory management and embracing data-driven insights, businesses can foster resilience, reduce costs, and maximize profitability in today's dynamic business landscape.</w:t>
      </w:r>
    </w:p>
    <w:p w14:paraId="4443A92E" w14:textId="77777777" w:rsidR="005E3C63" w:rsidRDefault="005E3C63">
      <w:pPr>
        <w:spacing w:line="360" w:lineRule="auto"/>
        <w:jc w:val="center"/>
        <w:rPr>
          <w:rFonts w:ascii="Times New Roman" w:hAnsi="Times New Roman" w:cs="Times New Roman"/>
          <w:b/>
          <w:bCs/>
          <w:sz w:val="32"/>
          <w:szCs w:val="32"/>
        </w:rPr>
      </w:pPr>
    </w:p>
    <w:p w14:paraId="7898D8FE" w14:textId="77777777" w:rsidR="005362D3" w:rsidRDefault="005362D3">
      <w:pPr>
        <w:spacing w:line="360" w:lineRule="auto"/>
        <w:jc w:val="center"/>
        <w:rPr>
          <w:rFonts w:ascii="Times New Roman" w:hAnsi="Times New Roman" w:cs="Times New Roman"/>
          <w:b/>
          <w:bCs/>
          <w:sz w:val="32"/>
          <w:szCs w:val="32"/>
        </w:rPr>
      </w:pPr>
    </w:p>
    <w:p w14:paraId="3D77A53F" w14:textId="77777777" w:rsidR="005362D3" w:rsidRDefault="005362D3">
      <w:pPr>
        <w:spacing w:line="360" w:lineRule="auto"/>
        <w:jc w:val="center"/>
        <w:rPr>
          <w:rFonts w:ascii="Times New Roman" w:hAnsi="Times New Roman" w:cs="Times New Roman"/>
          <w:b/>
          <w:bCs/>
          <w:sz w:val="32"/>
          <w:szCs w:val="32"/>
        </w:rPr>
      </w:pPr>
    </w:p>
    <w:p w14:paraId="707B68B8" w14:textId="77777777" w:rsidR="005362D3" w:rsidRDefault="005362D3">
      <w:pPr>
        <w:spacing w:line="360" w:lineRule="auto"/>
        <w:jc w:val="center"/>
        <w:rPr>
          <w:rFonts w:ascii="Times New Roman" w:hAnsi="Times New Roman" w:cs="Times New Roman"/>
          <w:b/>
          <w:bCs/>
          <w:sz w:val="32"/>
          <w:szCs w:val="32"/>
        </w:rPr>
      </w:pPr>
    </w:p>
    <w:p w14:paraId="3C64C2DB" w14:textId="77777777" w:rsidR="00E5225C" w:rsidRDefault="00E5225C" w:rsidP="00507BF7">
      <w:pPr>
        <w:spacing w:line="360" w:lineRule="auto"/>
        <w:rPr>
          <w:rFonts w:ascii="Times New Roman" w:hAnsi="Times New Roman" w:cs="Times New Roman"/>
          <w:b/>
          <w:bCs/>
          <w:sz w:val="32"/>
          <w:szCs w:val="32"/>
        </w:rPr>
      </w:pPr>
    </w:p>
    <w:p w14:paraId="4E37F41B" w14:textId="604B1B57" w:rsidR="005E3C63" w:rsidRDefault="00507BF7" w:rsidP="00507BF7">
      <w:pPr>
        <w:spacing w:line="360" w:lineRule="auto"/>
        <w:rPr>
          <w:rFonts w:ascii="Times New Roman" w:hAnsi="Times New Roman" w:cs="Times New Roman"/>
          <w:b/>
          <w:bCs/>
          <w:sz w:val="32"/>
          <w:szCs w:val="32"/>
        </w:rPr>
      </w:pPr>
      <w:del w:id="1" w:author="Palani Samy" w:date="2024-03-21T08:34:00Z">
        <w:r w:rsidDel="000F4A46">
          <w:rPr>
            <w:rFonts w:ascii="Times New Roman" w:hAnsi="Times New Roman" w:cs="Times New Roman"/>
            <w:b/>
            <w:bCs/>
            <w:sz w:val="32"/>
            <w:szCs w:val="32"/>
          </w:rPr>
          <w:lastRenderedPageBreak/>
          <w:delText xml:space="preserve"> </w:delText>
        </w:r>
      </w:del>
      <w:r w:rsidR="005E3C63">
        <w:rPr>
          <w:rFonts w:ascii="Times New Roman" w:hAnsi="Times New Roman" w:cs="Times New Roman"/>
          <w:b/>
          <w:bCs/>
          <w:sz w:val="32"/>
          <w:szCs w:val="32"/>
        </w:rPr>
        <w:t>FUTURE SCOPE</w:t>
      </w:r>
    </w:p>
    <w:p w14:paraId="269E314A" w14:textId="675EE92C" w:rsidR="00590954" w:rsidRPr="00F63157" w:rsidRDefault="00F63157">
      <w:pPr>
        <w:spacing w:line="360" w:lineRule="auto"/>
        <w:jc w:val="both"/>
        <w:rPr>
          <w:rFonts w:ascii="Times New Roman" w:hAnsi="Times New Roman" w:cs="Times New Roman"/>
          <w:color w:val="222222"/>
          <w:sz w:val="32"/>
          <w:szCs w:val="32"/>
          <w:shd w:val="clear" w:color="auto" w:fill="FFFFFF"/>
        </w:rPr>
      </w:pPr>
      <w:r w:rsidRPr="00F63157">
        <w:rPr>
          <w:rFonts w:ascii="Times New Roman" w:hAnsi="Times New Roman" w:cs="Segoe UI"/>
          <w:color w:val="0D0D0D"/>
          <w:sz w:val="30"/>
          <w:szCs w:val="30"/>
          <w:shd w:val="clear" w:color="auto" w:fill="FFFFFF"/>
        </w:rPr>
        <w:t xml:space="preserve">The future scope of supply chain analysis of inventories is poised for significant advancements driven by emerging technologies, evolving industry trends, and shifting consumer demands. As businesses increasingly recognize the critical role of inventory management in achieving operational excellence and competitive advantage, there is a growing focus on harnessing cutting-edge tools and methodologies to optimize inventory practices. One key aspect of the future landscape is the integration of advanced analytics and predictive modeling techniques, including machine learning and artificial intelligence, to enhance demand forecasting accuracy and optimize inventory levels dynamically. Real-time visibility and transparency across the supply chain will also become paramount, facilitated by technologies such as Internet of Things (IoT) sensors and blockchain, enabling organizations to monitor inventory movements, track performance metrics, and respond swiftly to disruptions. Furthermore, the concept of supply chain digital twins holds promise for simulating and optimizing inventory scenarios virtually, enabling organizations to test strategies and predict outcomes before implementation. Sustainability will emerge as a key focus area, with organizations prioritizing eco-friendly inventory practices and ethical sourcing to align with environmental and social responsibility goals. Collaborative supply chain ecosystems will continue to evolve, fostering greater cooperation and innovation among stakeholders to drive supply chain resilience and value creation. Personalized inventory solutions tailored to specific industry sectors and business needs will also gain traction, leveraging customizable software platforms and modular analytics tools. Finally, ethical and responsible supply chain practices will take center stage, with </w:t>
      </w:r>
      <w:r w:rsidRPr="00F63157">
        <w:rPr>
          <w:rFonts w:ascii="Times New Roman" w:hAnsi="Times New Roman" w:cs="Segoe UI"/>
          <w:color w:val="0D0D0D"/>
          <w:sz w:val="30"/>
          <w:szCs w:val="30"/>
          <w:shd w:val="clear" w:color="auto" w:fill="FFFFFF"/>
        </w:rPr>
        <w:lastRenderedPageBreak/>
        <w:t>organizations leveraging data analytics to monitor and ensure compliance with ethical standards throughout the supply chain. In summary, the future of supply chain analysis of inventories promises to be characterized by technological innovation, sustainability initiatives, collaboration, and a commitment to ethical practices, driving continued improvements in efficiency, resilience, and value creation.</w:t>
      </w:r>
    </w:p>
    <w:p w14:paraId="47341341" w14:textId="77777777" w:rsidR="00590954" w:rsidRDefault="00590954">
      <w:pPr>
        <w:spacing w:line="360" w:lineRule="auto"/>
        <w:jc w:val="both"/>
        <w:rPr>
          <w:rFonts w:ascii="Times New Roman" w:hAnsi="Times New Roman" w:cs="Times New Roman"/>
          <w:color w:val="222222"/>
          <w:sz w:val="24"/>
          <w:szCs w:val="24"/>
          <w:shd w:val="clear" w:color="auto" w:fill="FFFFFF"/>
        </w:rPr>
      </w:pPr>
    </w:p>
    <w:p w14:paraId="42EF2083" w14:textId="77777777" w:rsidR="00590954" w:rsidRDefault="00590954">
      <w:pPr>
        <w:spacing w:line="360" w:lineRule="auto"/>
        <w:jc w:val="both"/>
        <w:rPr>
          <w:rFonts w:ascii="Times New Roman" w:hAnsi="Times New Roman" w:cs="Times New Roman"/>
          <w:color w:val="222222"/>
          <w:sz w:val="24"/>
          <w:szCs w:val="24"/>
          <w:shd w:val="clear" w:color="auto" w:fill="FFFFFF"/>
        </w:rPr>
      </w:pPr>
    </w:p>
    <w:p w14:paraId="7B40C951" w14:textId="77777777" w:rsidR="00590954" w:rsidRDefault="00590954">
      <w:pPr>
        <w:spacing w:line="360" w:lineRule="auto"/>
        <w:jc w:val="both"/>
        <w:rPr>
          <w:rFonts w:ascii="Times New Roman" w:hAnsi="Times New Roman" w:cs="Times New Roman"/>
          <w:color w:val="222222"/>
          <w:sz w:val="24"/>
          <w:szCs w:val="24"/>
          <w:shd w:val="clear" w:color="auto" w:fill="FFFFFF"/>
        </w:rPr>
      </w:pPr>
    </w:p>
    <w:p w14:paraId="4B4D7232" w14:textId="77777777" w:rsidR="00590954" w:rsidRDefault="00590954">
      <w:pPr>
        <w:spacing w:line="360" w:lineRule="auto"/>
        <w:jc w:val="both"/>
        <w:rPr>
          <w:rFonts w:ascii="Times New Roman" w:hAnsi="Times New Roman" w:cs="Times New Roman"/>
          <w:color w:val="222222"/>
          <w:sz w:val="24"/>
          <w:szCs w:val="24"/>
          <w:shd w:val="clear" w:color="auto" w:fill="FFFFFF"/>
        </w:rPr>
      </w:pPr>
    </w:p>
    <w:p w14:paraId="2093CA67" w14:textId="77777777" w:rsidR="00590954" w:rsidRDefault="00590954">
      <w:pPr>
        <w:spacing w:line="360" w:lineRule="auto"/>
        <w:jc w:val="both"/>
        <w:rPr>
          <w:rFonts w:ascii="Times New Roman" w:hAnsi="Times New Roman" w:cs="Times New Roman"/>
          <w:color w:val="222222"/>
          <w:sz w:val="24"/>
          <w:szCs w:val="24"/>
          <w:shd w:val="clear" w:color="auto" w:fill="FFFFFF"/>
        </w:rPr>
      </w:pPr>
    </w:p>
    <w:p w14:paraId="2503B197" w14:textId="77777777" w:rsidR="00590954" w:rsidRDefault="00590954">
      <w:pPr>
        <w:spacing w:line="360" w:lineRule="auto"/>
        <w:jc w:val="both"/>
        <w:rPr>
          <w:rFonts w:ascii="Times New Roman" w:hAnsi="Times New Roman" w:cs="Times New Roman"/>
          <w:color w:val="222222"/>
          <w:sz w:val="24"/>
          <w:szCs w:val="24"/>
          <w:shd w:val="clear" w:color="auto" w:fill="FFFFFF"/>
        </w:rPr>
      </w:pPr>
    </w:p>
    <w:p w14:paraId="38288749" w14:textId="77777777" w:rsidR="00590954" w:rsidRDefault="00590954">
      <w:pPr>
        <w:spacing w:line="360" w:lineRule="auto"/>
        <w:jc w:val="both"/>
        <w:rPr>
          <w:rFonts w:ascii="Times New Roman" w:hAnsi="Times New Roman" w:cs="Times New Roman"/>
          <w:color w:val="222222"/>
          <w:sz w:val="24"/>
          <w:szCs w:val="24"/>
          <w:shd w:val="clear" w:color="auto" w:fill="FFFFFF"/>
        </w:rPr>
      </w:pPr>
    </w:p>
    <w:p w14:paraId="20BD9A1A" w14:textId="77777777" w:rsidR="00590954" w:rsidRDefault="00590954">
      <w:pPr>
        <w:spacing w:line="360" w:lineRule="auto"/>
        <w:jc w:val="both"/>
        <w:rPr>
          <w:rFonts w:ascii="Times New Roman" w:hAnsi="Times New Roman" w:cs="Times New Roman"/>
          <w:color w:val="222222"/>
          <w:sz w:val="24"/>
          <w:szCs w:val="24"/>
          <w:shd w:val="clear" w:color="auto" w:fill="FFFFFF"/>
        </w:rPr>
      </w:pPr>
    </w:p>
    <w:p w14:paraId="49206A88" w14:textId="334C5DDF" w:rsidR="00590954" w:rsidRDefault="00590954" w:rsidP="5EB6A449">
      <w:pPr>
        <w:pStyle w:val="BodyText"/>
        <w:spacing w:line="360" w:lineRule="auto"/>
        <w:jc w:val="both"/>
        <w:rPr>
          <w:color w:val="222222"/>
          <w:sz w:val="24"/>
          <w:szCs w:val="24"/>
        </w:rPr>
      </w:pPr>
    </w:p>
    <w:p w14:paraId="4DDF7DAB" w14:textId="68D47E04" w:rsidR="5EB6A449" w:rsidRDefault="5EB6A449" w:rsidP="5EB6A449">
      <w:pPr>
        <w:pStyle w:val="BodyText"/>
        <w:spacing w:line="360" w:lineRule="auto"/>
        <w:jc w:val="both"/>
        <w:rPr>
          <w:color w:val="222222"/>
          <w:sz w:val="24"/>
          <w:szCs w:val="24"/>
        </w:rPr>
      </w:pPr>
    </w:p>
    <w:p w14:paraId="70CD71C8" w14:textId="20F17BA9" w:rsidR="5EB6A449" w:rsidRDefault="5EB6A449" w:rsidP="5EB6A449">
      <w:pPr>
        <w:pStyle w:val="BodyText"/>
        <w:spacing w:line="360" w:lineRule="auto"/>
        <w:jc w:val="both"/>
        <w:rPr>
          <w:color w:val="222222"/>
          <w:sz w:val="24"/>
          <w:szCs w:val="24"/>
        </w:rPr>
      </w:pPr>
    </w:p>
    <w:p w14:paraId="67B7A70C" w14:textId="77777777" w:rsidR="00590954" w:rsidRDefault="00590954">
      <w:pPr>
        <w:pStyle w:val="BodyText"/>
        <w:spacing w:line="360" w:lineRule="auto"/>
        <w:jc w:val="center"/>
        <w:rPr>
          <w:b/>
          <w:bCs/>
          <w:sz w:val="32"/>
          <w:szCs w:val="32"/>
        </w:rPr>
      </w:pPr>
    </w:p>
    <w:p w14:paraId="71887C79" w14:textId="77777777" w:rsidR="00590954" w:rsidRDefault="00590954">
      <w:pPr>
        <w:pStyle w:val="BodyText"/>
        <w:spacing w:line="360" w:lineRule="auto"/>
      </w:pPr>
    </w:p>
    <w:p w14:paraId="3B7FD67C" w14:textId="77777777" w:rsidR="00590954" w:rsidRDefault="00590954">
      <w:pPr>
        <w:pStyle w:val="BodyText"/>
        <w:spacing w:line="360" w:lineRule="auto"/>
      </w:pPr>
    </w:p>
    <w:sectPr w:rsidR="00590954">
      <w:footerReference w:type="default" r:id="rId28"/>
      <w:pgSz w:w="11906" w:h="16838" w:code="9"/>
      <w:pgMar w:top="1440" w:right="1296"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36CF12" w14:textId="77777777" w:rsidR="00DE5282" w:rsidRDefault="00DE5282">
      <w:pPr>
        <w:spacing w:after="0" w:line="240" w:lineRule="auto"/>
      </w:pPr>
      <w:r>
        <w:separator/>
      </w:r>
    </w:p>
  </w:endnote>
  <w:endnote w:type="continuationSeparator" w:id="0">
    <w:p w14:paraId="3321C769" w14:textId="77777777" w:rsidR="00DE5282" w:rsidRDefault="00DE52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Roboto"/>
    <w:charset w:val="00"/>
    <w:family w:val="auto"/>
    <w:pitch w:val="variable"/>
    <w:sig w:usb0="E00002FF" w:usb1="5000205B" w:usb2="00000020" w:usb3="00000000" w:csb0="0000019F" w:csb1="00000000"/>
  </w:font>
  <w:font w:name="Gautami">
    <w:panose1 w:val="02000500000000000000"/>
    <w:charset w:val="00"/>
    <w:family w:val="swiss"/>
    <w:pitch w:val="variable"/>
    <w:sig w:usb0="002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8B581" w14:textId="65B26DD0" w:rsidR="00590954" w:rsidRDefault="007E1684" w:rsidP="007E1684">
    <w:pPr>
      <w:pStyle w:val="Footer"/>
      <w:jc w:val="right"/>
    </w:pPr>
    <w:r w:rsidRPr="002F1279">
      <w:rPr>
        <w:rFonts w:ascii="Segoe UI" w:eastAsia="Times New Roman" w:hAnsi="Segoe UI" w:cs="Segoe UI"/>
        <w:b/>
        <w:bCs/>
        <w:sz w:val="16"/>
        <w:szCs w:val="16"/>
      </w:rPr>
      <w:t xml:space="preserve">© </w:t>
    </w:r>
    <w:proofErr w:type="spellStart"/>
    <w:r w:rsidRPr="002F1279">
      <w:rPr>
        <w:rFonts w:ascii="Segoe UI" w:eastAsia="Times New Roman" w:hAnsi="Segoe UI" w:cs="Segoe UI"/>
        <w:b/>
        <w:bCs/>
        <w:sz w:val="16"/>
        <w:szCs w:val="16"/>
      </w:rPr>
      <w:t>Edunet</w:t>
    </w:r>
    <w:proofErr w:type="spellEnd"/>
    <w:r w:rsidRPr="002F1279">
      <w:rPr>
        <w:rFonts w:ascii="Segoe UI" w:eastAsia="Times New Roman" w:hAnsi="Segoe UI" w:cs="Segoe UI"/>
        <w:b/>
        <w:bCs/>
        <w:sz w:val="16"/>
        <w:szCs w:val="16"/>
      </w:rPr>
      <w:t xml:space="preserve"> Foundation. All rights reserved</w:t>
    </w:r>
    <w:r>
      <w:t xml:space="preserve"> |</w:t>
    </w:r>
    <w:r>
      <w:fldChar w:fldCharType="begin"/>
    </w:r>
    <w:r>
      <w:instrText xml:space="preserve"> PAGE   \* MERGEFORMAT </w:instrText>
    </w:r>
    <w:r>
      <w:fldChar w:fldCharType="separate"/>
    </w:r>
    <w:r>
      <w:rPr>
        <w:noProof/>
      </w:rPr>
      <w:t>9</w:t>
    </w:r>
    <w:r>
      <w:rPr>
        <w:noProof/>
      </w:rPr>
      <w:fldChar w:fldCharType="end"/>
    </w:r>
  </w:p>
  <w:p w14:paraId="76614669" w14:textId="77777777" w:rsidR="00590954" w:rsidRDefault="005909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1E9D58" w14:textId="77777777" w:rsidR="00DE5282" w:rsidRDefault="00DE5282">
      <w:pPr>
        <w:spacing w:after="0" w:line="240" w:lineRule="auto"/>
      </w:pPr>
      <w:r>
        <w:separator/>
      </w:r>
    </w:p>
  </w:footnote>
  <w:footnote w:type="continuationSeparator" w:id="0">
    <w:p w14:paraId="6189ABA9" w14:textId="77777777" w:rsidR="00DE5282" w:rsidRDefault="00DE52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7CE00" w14:textId="3685A2F9" w:rsidR="005153FD" w:rsidRDefault="005153FD">
    <w:pPr>
      <w:pStyle w:val="Header"/>
    </w:pPr>
    <w:r w:rsidRPr="00006DA3">
      <w:rPr>
        <w:rFonts w:cs="Gautami"/>
        <w:noProof/>
        <w:szCs w:val="24"/>
      </w:rPr>
      <mc:AlternateContent>
        <mc:Choice Requires="wpg">
          <w:drawing>
            <wp:anchor distT="0" distB="0" distL="114300" distR="114300" simplePos="0" relativeHeight="251659264" behindDoc="0" locked="0" layoutInCell="1" allowOverlap="1" wp14:anchorId="3FC9FE74" wp14:editId="1250315A">
              <wp:simplePos x="0" y="0"/>
              <wp:positionH relativeFrom="margin">
                <wp:posOffset>-355600</wp:posOffset>
              </wp:positionH>
              <wp:positionV relativeFrom="paragraph">
                <wp:posOffset>-177800</wp:posOffset>
              </wp:positionV>
              <wp:extent cx="6456680" cy="556260"/>
              <wp:effectExtent l="0" t="0" r="1270" b="0"/>
              <wp:wrapNone/>
              <wp:docPr id="888593201" name="Group 1"/>
              <wp:cNvGraphicFramePr/>
              <a:graphic xmlns:a="http://schemas.openxmlformats.org/drawingml/2006/main">
                <a:graphicData uri="http://schemas.microsoft.com/office/word/2010/wordprocessingGroup">
                  <wpg:wgp>
                    <wpg:cNvGrpSpPr/>
                    <wpg:grpSpPr>
                      <a:xfrm>
                        <a:off x="0" y="0"/>
                        <a:ext cx="6456680" cy="556260"/>
                        <a:chOff x="0" y="0"/>
                        <a:chExt cx="6456680" cy="556260"/>
                      </a:xfrm>
                    </wpg:grpSpPr>
                    <pic:pic xmlns:pic="http://schemas.openxmlformats.org/drawingml/2006/picture">
                      <pic:nvPicPr>
                        <pic:cNvPr id="770987370" name="Picture 770987370"/>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121920"/>
                          <a:ext cx="1363345" cy="333375"/>
                        </a:xfrm>
                        <a:prstGeom prst="rect">
                          <a:avLst/>
                        </a:prstGeom>
                      </pic:spPr>
                    </pic:pic>
                    <pic:pic xmlns:pic="http://schemas.openxmlformats.org/drawingml/2006/picture">
                      <pic:nvPicPr>
                        <pic:cNvPr id="1166797516" name="Picture 1166797516"/>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5775960" y="106680"/>
                          <a:ext cx="680720" cy="347345"/>
                        </a:xfrm>
                        <a:prstGeom prst="rect">
                          <a:avLst/>
                        </a:prstGeom>
                      </pic:spPr>
                    </pic:pic>
                    <pic:pic xmlns:pic="http://schemas.openxmlformats.org/drawingml/2006/picture">
                      <pic:nvPicPr>
                        <pic:cNvPr id="217801692" name="Picture 217801692"/>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3749040" y="91440"/>
                          <a:ext cx="1111250" cy="371475"/>
                        </a:xfrm>
                        <a:prstGeom prst="rect">
                          <a:avLst/>
                        </a:prstGeom>
                      </pic:spPr>
                    </pic:pic>
                    <pic:pic xmlns:pic="http://schemas.openxmlformats.org/drawingml/2006/picture">
                      <pic:nvPicPr>
                        <pic:cNvPr id="23" name="Picture 22" descr="A logo with people and map&#10;&#10;Description automatically generated">
                          <a:extLst>
                            <a:ext uri="{FF2B5EF4-FFF2-40B4-BE49-F238E27FC236}">
                              <a16:creationId xmlns:a16="http://schemas.microsoft.com/office/drawing/2014/main" id="{0D62F7FC-F14B-AD38-D5D5-A06007CC8FB3}"/>
                            </a:ext>
                          </a:extLst>
                        </pic:cNvPr>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2286000" y="0"/>
                          <a:ext cx="556260" cy="556260"/>
                        </a:xfrm>
                        <a:prstGeom prst="rect">
                          <a:avLst/>
                        </a:prstGeom>
                      </pic:spPr>
                    </pic:pic>
                  </wpg:wgp>
                </a:graphicData>
              </a:graphic>
            </wp:anchor>
          </w:drawing>
        </mc:Choice>
        <mc:Fallback xmlns:oel="http://schemas.microsoft.com/office/2019/extlst" xmlns:a16="http://schemas.microsoft.com/office/drawing/2014/main" xmlns:a14="http://schemas.microsoft.com/office/drawing/2010/main" xmlns:pic="http://schemas.openxmlformats.org/drawingml/2006/picture" xmlns:a="http://schemas.openxmlformats.org/drawingml/2006/main">
          <w:pict w14:anchorId="40189D2F">
            <v:group id="Group 1" style="position:absolute;margin-left:-28pt;margin-top:-14pt;width:508.4pt;height:43.8pt;z-index:251659264;mso-position-horizontal-relative:margin" coordsize="64566,5562" o:spid="_x0000_s1026" w14:anchorId="68DB85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770987370" style="position:absolute;top:1219;width:13633;height:3333;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">
                <v:imagedata o:title="" r:id="rId5"/>
              </v:shape>
              <v:shape id="Picture 1166797516" style="position:absolute;left:57759;top:1066;width:6807;height:3474;visibility:visible;mso-wrap-style:square"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">
                <v:imagedata o:title="" r:id="rId6"/>
              </v:shape>
              <v:shape id="Picture 217801692" style="position:absolute;left:37490;top:914;width:11112;height:3715;visibility:visible;mso-wrap-style:square" o:spid="_x0000_s1029"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">
                <v:imagedata o:title="" r:id="rId7"/>
              </v:shape>
              <v:shape id="Picture 22" style="position:absolute;left:22860;width:5562;height:5562;visibility:visible;mso-wrap-style:square" alt="A logo with people and map&#10;&#10;Description automatically generated" o:spid="_x0000_s1030"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">
                <v:imagedata o:title="A logo with people and map&#10;&#10;Description automatically generated" r:id="rId8"/>
              </v:shape>
              <w10:wrap anchorx="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D750DA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E56889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000003"/>
    <w:multiLevelType w:val="hybridMultilevel"/>
    <w:tmpl w:val="D44E5C8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hybridMultilevel"/>
    <w:tmpl w:val="8ABCC8F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hybridMultilevel"/>
    <w:tmpl w:val="ABD0C43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hybridMultilevel"/>
    <w:tmpl w:val="7CC88A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multilevel"/>
    <w:tmpl w:val="6DA8469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00000008"/>
    <w:multiLevelType w:val="hybridMultilevel"/>
    <w:tmpl w:val="74A8DC7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0000009"/>
    <w:multiLevelType w:val="multilevel"/>
    <w:tmpl w:val="6DA84690"/>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9" w15:restartNumberingAfterBreak="0">
    <w:nsid w:val="0000000A"/>
    <w:multiLevelType w:val="hybridMultilevel"/>
    <w:tmpl w:val="38766E2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000000B"/>
    <w:multiLevelType w:val="hybridMultilevel"/>
    <w:tmpl w:val="7BA6FB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000000C"/>
    <w:multiLevelType w:val="hybridMultilevel"/>
    <w:tmpl w:val="76EEE50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000000D"/>
    <w:multiLevelType w:val="hybridMultilevel"/>
    <w:tmpl w:val="AF8E79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000000E"/>
    <w:multiLevelType w:val="hybridMultilevel"/>
    <w:tmpl w:val="A6F4800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000000F"/>
    <w:multiLevelType w:val="hybridMultilevel"/>
    <w:tmpl w:val="4754B0C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00000010"/>
    <w:multiLevelType w:val="hybridMultilevel"/>
    <w:tmpl w:val="9042DFCA"/>
    <w:lvl w:ilvl="0" w:tplc="40090007">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00000011"/>
    <w:multiLevelType w:val="hybridMultilevel"/>
    <w:tmpl w:val="BAAAAE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00000012"/>
    <w:multiLevelType w:val="hybridMultilevel"/>
    <w:tmpl w:val="B0B83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1F9423D3"/>
    <w:multiLevelType w:val="multilevel"/>
    <w:tmpl w:val="005E8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0C727B2"/>
    <w:multiLevelType w:val="multilevel"/>
    <w:tmpl w:val="47B68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5351BDA"/>
    <w:multiLevelType w:val="multilevel"/>
    <w:tmpl w:val="54360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9B95772"/>
    <w:multiLevelType w:val="multilevel"/>
    <w:tmpl w:val="043A8D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BD09B7D"/>
    <w:multiLevelType w:val="hybridMultilevel"/>
    <w:tmpl w:val="1F521376"/>
    <w:lvl w:ilvl="0" w:tplc="FA343D18">
      <w:start w:val="1"/>
      <w:numFmt w:val="bullet"/>
      <w:lvlText w:val=""/>
      <w:lvlJc w:val="left"/>
      <w:pPr>
        <w:ind w:left="720" w:hanging="360"/>
      </w:pPr>
      <w:rPr>
        <w:rFonts w:ascii="Symbol" w:hAnsi="Symbol" w:hint="default"/>
      </w:rPr>
    </w:lvl>
    <w:lvl w:ilvl="1" w:tplc="17546D92">
      <w:start w:val="1"/>
      <w:numFmt w:val="bullet"/>
      <w:lvlText w:val="o"/>
      <w:lvlJc w:val="left"/>
      <w:pPr>
        <w:ind w:left="1440" w:hanging="360"/>
      </w:pPr>
      <w:rPr>
        <w:rFonts w:ascii="Courier New" w:hAnsi="Courier New" w:hint="default"/>
      </w:rPr>
    </w:lvl>
    <w:lvl w:ilvl="2" w:tplc="17B604F0">
      <w:start w:val="1"/>
      <w:numFmt w:val="bullet"/>
      <w:lvlText w:val=""/>
      <w:lvlJc w:val="left"/>
      <w:pPr>
        <w:ind w:left="2160" w:hanging="360"/>
      </w:pPr>
      <w:rPr>
        <w:rFonts w:ascii="Wingdings" w:hAnsi="Wingdings" w:hint="default"/>
      </w:rPr>
    </w:lvl>
    <w:lvl w:ilvl="3" w:tplc="A63AB014">
      <w:start w:val="1"/>
      <w:numFmt w:val="bullet"/>
      <w:lvlText w:val=""/>
      <w:lvlJc w:val="left"/>
      <w:pPr>
        <w:ind w:left="2880" w:hanging="360"/>
      </w:pPr>
      <w:rPr>
        <w:rFonts w:ascii="Symbol" w:hAnsi="Symbol" w:hint="default"/>
      </w:rPr>
    </w:lvl>
    <w:lvl w:ilvl="4" w:tplc="605CFD9E">
      <w:start w:val="1"/>
      <w:numFmt w:val="bullet"/>
      <w:lvlText w:val="o"/>
      <w:lvlJc w:val="left"/>
      <w:pPr>
        <w:ind w:left="3600" w:hanging="360"/>
      </w:pPr>
      <w:rPr>
        <w:rFonts w:ascii="Courier New" w:hAnsi="Courier New" w:hint="default"/>
      </w:rPr>
    </w:lvl>
    <w:lvl w:ilvl="5" w:tplc="1E9A5504">
      <w:start w:val="1"/>
      <w:numFmt w:val="bullet"/>
      <w:lvlText w:val=""/>
      <w:lvlJc w:val="left"/>
      <w:pPr>
        <w:ind w:left="4320" w:hanging="360"/>
      </w:pPr>
      <w:rPr>
        <w:rFonts w:ascii="Wingdings" w:hAnsi="Wingdings" w:hint="default"/>
      </w:rPr>
    </w:lvl>
    <w:lvl w:ilvl="6" w:tplc="0A6C1540">
      <w:start w:val="1"/>
      <w:numFmt w:val="bullet"/>
      <w:lvlText w:val=""/>
      <w:lvlJc w:val="left"/>
      <w:pPr>
        <w:ind w:left="5040" w:hanging="360"/>
      </w:pPr>
      <w:rPr>
        <w:rFonts w:ascii="Symbol" w:hAnsi="Symbol" w:hint="default"/>
      </w:rPr>
    </w:lvl>
    <w:lvl w:ilvl="7" w:tplc="ABC64C7A">
      <w:start w:val="1"/>
      <w:numFmt w:val="bullet"/>
      <w:lvlText w:val="o"/>
      <w:lvlJc w:val="left"/>
      <w:pPr>
        <w:ind w:left="5760" w:hanging="360"/>
      </w:pPr>
      <w:rPr>
        <w:rFonts w:ascii="Courier New" w:hAnsi="Courier New" w:hint="default"/>
      </w:rPr>
    </w:lvl>
    <w:lvl w:ilvl="8" w:tplc="41F8132C">
      <w:start w:val="1"/>
      <w:numFmt w:val="bullet"/>
      <w:lvlText w:val=""/>
      <w:lvlJc w:val="left"/>
      <w:pPr>
        <w:ind w:left="6480" w:hanging="360"/>
      </w:pPr>
      <w:rPr>
        <w:rFonts w:ascii="Wingdings" w:hAnsi="Wingdings" w:hint="default"/>
      </w:rPr>
    </w:lvl>
  </w:abstractNum>
  <w:abstractNum w:abstractNumId="23" w15:restartNumberingAfterBreak="0">
    <w:nsid w:val="3F89A18F"/>
    <w:multiLevelType w:val="hybridMultilevel"/>
    <w:tmpl w:val="DA30F568"/>
    <w:lvl w:ilvl="0" w:tplc="3208A4EC">
      <w:start w:val="1"/>
      <w:numFmt w:val="decimal"/>
      <w:lvlText w:val="%1."/>
      <w:lvlJc w:val="left"/>
      <w:pPr>
        <w:ind w:left="720" w:hanging="360"/>
      </w:pPr>
    </w:lvl>
    <w:lvl w:ilvl="1" w:tplc="614645F4">
      <w:start w:val="1"/>
      <w:numFmt w:val="lowerLetter"/>
      <w:lvlText w:val="%2."/>
      <w:lvlJc w:val="left"/>
      <w:pPr>
        <w:ind w:left="1440" w:hanging="360"/>
      </w:pPr>
    </w:lvl>
    <w:lvl w:ilvl="2" w:tplc="EEA6F142">
      <w:start w:val="1"/>
      <w:numFmt w:val="lowerRoman"/>
      <w:lvlText w:val="%3."/>
      <w:lvlJc w:val="right"/>
      <w:pPr>
        <w:ind w:left="2160" w:hanging="180"/>
      </w:pPr>
    </w:lvl>
    <w:lvl w:ilvl="3" w:tplc="21E25C28">
      <w:start w:val="1"/>
      <w:numFmt w:val="decimal"/>
      <w:lvlText w:val="%4."/>
      <w:lvlJc w:val="left"/>
      <w:pPr>
        <w:ind w:left="2880" w:hanging="360"/>
      </w:pPr>
    </w:lvl>
    <w:lvl w:ilvl="4" w:tplc="C77ED8FA">
      <w:start w:val="1"/>
      <w:numFmt w:val="lowerLetter"/>
      <w:lvlText w:val="%5."/>
      <w:lvlJc w:val="left"/>
      <w:pPr>
        <w:ind w:left="3600" w:hanging="360"/>
      </w:pPr>
    </w:lvl>
    <w:lvl w:ilvl="5" w:tplc="967C9106">
      <w:start w:val="1"/>
      <w:numFmt w:val="lowerRoman"/>
      <w:lvlText w:val="%6."/>
      <w:lvlJc w:val="right"/>
      <w:pPr>
        <w:ind w:left="4320" w:hanging="180"/>
      </w:pPr>
    </w:lvl>
    <w:lvl w:ilvl="6" w:tplc="2D3E0FE2">
      <w:start w:val="1"/>
      <w:numFmt w:val="decimal"/>
      <w:lvlText w:val="%7."/>
      <w:lvlJc w:val="left"/>
      <w:pPr>
        <w:ind w:left="5040" w:hanging="360"/>
      </w:pPr>
    </w:lvl>
    <w:lvl w:ilvl="7" w:tplc="A670A2EA">
      <w:start w:val="1"/>
      <w:numFmt w:val="lowerLetter"/>
      <w:lvlText w:val="%8."/>
      <w:lvlJc w:val="left"/>
      <w:pPr>
        <w:ind w:left="5760" w:hanging="360"/>
      </w:pPr>
    </w:lvl>
    <w:lvl w:ilvl="8" w:tplc="6F72C334">
      <w:start w:val="1"/>
      <w:numFmt w:val="lowerRoman"/>
      <w:lvlText w:val="%9."/>
      <w:lvlJc w:val="right"/>
      <w:pPr>
        <w:ind w:left="6480" w:hanging="180"/>
      </w:pPr>
    </w:lvl>
  </w:abstractNum>
  <w:abstractNum w:abstractNumId="24" w15:restartNumberingAfterBreak="0">
    <w:nsid w:val="51E804F2"/>
    <w:multiLevelType w:val="hybridMultilevel"/>
    <w:tmpl w:val="C8A86704"/>
    <w:lvl w:ilvl="0" w:tplc="7820D6DA">
      <w:start w:val="1"/>
      <w:numFmt w:val="bullet"/>
      <w:lvlText w:val=""/>
      <w:lvlJc w:val="left"/>
      <w:pPr>
        <w:ind w:left="720" w:hanging="360"/>
      </w:pPr>
      <w:rPr>
        <w:rFonts w:ascii="Symbol" w:hAnsi="Symbol" w:hint="default"/>
      </w:rPr>
    </w:lvl>
    <w:lvl w:ilvl="1" w:tplc="028AE692">
      <w:start w:val="1"/>
      <w:numFmt w:val="bullet"/>
      <w:lvlText w:val="o"/>
      <w:lvlJc w:val="left"/>
      <w:pPr>
        <w:ind w:left="1440" w:hanging="360"/>
      </w:pPr>
      <w:rPr>
        <w:rFonts w:ascii="Courier New" w:hAnsi="Courier New" w:hint="default"/>
      </w:rPr>
    </w:lvl>
    <w:lvl w:ilvl="2" w:tplc="F5149BEE">
      <w:start w:val="1"/>
      <w:numFmt w:val="bullet"/>
      <w:lvlText w:val=""/>
      <w:lvlJc w:val="left"/>
      <w:pPr>
        <w:ind w:left="2160" w:hanging="360"/>
      </w:pPr>
      <w:rPr>
        <w:rFonts w:ascii="Wingdings" w:hAnsi="Wingdings" w:hint="default"/>
      </w:rPr>
    </w:lvl>
    <w:lvl w:ilvl="3" w:tplc="8508F3A4">
      <w:start w:val="1"/>
      <w:numFmt w:val="bullet"/>
      <w:lvlText w:val=""/>
      <w:lvlJc w:val="left"/>
      <w:pPr>
        <w:ind w:left="2880" w:hanging="360"/>
      </w:pPr>
      <w:rPr>
        <w:rFonts w:ascii="Symbol" w:hAnsi="Symbol" w:hint="default"/>
      </w:rPr>
    </w:lvl>
    <w:lvl w:ilvl="4" w:tplc="7E32A8D0">
      <w:start w:val="1"/>
      <w:numFmt w:val="bullet"/>
      <w:lvlText w:val="o"/>
      <w:lvlJc w:val="left"/>
      <w:pPr>
        <w:ind w:left="3600" w:hanging="360"/>
      </w:pPr>
      <w:rPr>
        <w:rFonts w:ascii="Courier New" w:hAnsi="Courier New" w:hint="default"/>
      </w:rPr>
    </w:lvl>
    <w:lvl w:ilvl="5" w:tplc="A814AECC">
      <w:start w:val="1"/>
      <w:numFmt w:val="bullet"/>
      <w:lvlText w:val=""/>
      <w:lvlJc w:val="left"/>
      <w:pPr>
        <w:ind w:left="4320" w:hanging="360"/>
      </w:pPr>
      <w:rPr>
        <w:rFonts w:ascii="Wingdings" w:hAnsi="Wingdings" w:hint="default"/>
      </w:rPr>
    </w:lvl>
    <w:lvl w:ilvl="6" w:tplc="6E2E5366">
      <w:start w:val="1"/>
      <w:numFmt w:val="bullet"/>
      <w:lvlText w:val=""/>
      <w:lvlJc w:val="left"/>
      <w:pPr>
        <w:ind w:left="5040" w:hanging="360"/>
      </w:pPr>
      <w:rPr>
        <w:rFonts w:ascii="Symbol" w:hAnsi="Symbol" w:hint="default"/>
      </w:rPr>
    </w:lvl>
    <w:lvl w:ilvl="7" w:tplc="07F83840">
      <w:start w:val="1"/>
      <w:numFmt w:val="bullet"/>
      <w:lvlText w:val="o"/>
      <w:lvlJc w:val="left"/>
      <w:pPr>
        <w:ind w:left="5760" w:hanging="360"/>
      </w:pPr>
      <w:rPr>
        <w:rFonts w:ascii="Courier New" w:hAnsi="Courier New" w:hint="default"/>
      </w:rPr>
    </w:lvl>
    <w:lvl w:ilvl="8" w:tplc="3BD6E608">
      <w:start w:val="1"/>
      <w:numFmt w:val="bullet"/>
      <w:lvlText w:val=""/>
      <w:lvlJc w:val="left"/>
      <w:pPr>
        <w:ind w:left="6480" w:hanging="360"/>
      </w:pPr>
      <w:rPr>
        <w:rFonts w:ascii="Wingdings" w:hAnsi="Wingdings" w:hint="default"/>
      </w:rPr>
    </w:lvl>
  </w:abstractNum>
  <w:abstractNum w:abstractNumId="25" w15:restartNumberingAfterBreak="0">
    <w:nsid w:val="57040573"/>
    <w:multiLevelType w:val="multilevel"/>
    <w:tmpl w:val="6922C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1D6ADDE"/>
    <w:multiLevelType w:val="hybridMultilevel"/>
    <w:tmpl w:val="19C625C0"/>
    <w:lvl w:ilvl="0" w:tplc="BDE2FD7C">
      <w:start w:val="1"/>
      <w:numFmt w:val="bullet"/>
      <w:lvlText w:val=""/>
      <w:lvlJc w:val="left"/>
      <w:pPr>
        <w:ind w:left="720" w:hanging="360"/>
      </w:pPr>
      <w:rPr>
        <w:rFonts w:ascii="Symbol" w:hAnsi="Symbol" w:hint="default"/>
      </w:rPr>
    </w:lvl>
    <w:lvl w:ilvl="1" w:tplc="15744764">
      <w:start w:val="1"/>
      <w:numFmt w:val="bullet"/>
      <w:lvlText w:val="o"/>
      <w:lvlJc w:val="left"/>
      <w:pPr>
        <w:ind w:left="1440" w:hanging="360"/>
      </w:pPr>
      <w:rPr>
        <w:rFonts w:ascii="Courier New" w:hAnsi="Courier New" w:hint="default"/>
      </w:rPr>
    </w:lvl>
    <w:lvl w:ilvl="2" w:tplc="42504316">
      <w:start w:val="1"/>
      <w:numFmt w:val="bullet"/>
      <w:lvlText w:val=""/>
      <w:lvlJc w:val="left"/>
      <w:pPr>
        <w:ind w:left="2160" w:hanging="360"/>
      </w:pPr>
      <w:rPr>
        <w:rFonts w:ascii="Wingdings" w:hAnsi="Wingdings" w:hint="default"/>
      </w:rPr>
    </w:lvl>
    <w:lvl w:ilvl="3" w:tplc="0A800EEE">
      <w:start w:val="1"/>
      <w:numFmt w:val="bullet"/>
      <w:lvlText w:val=""/>
      <w:lvlJc w:val="left"/>
      <w:pPr>
        <w:ind w:left="2880" w:hanging="360"/>
      </w:pPr>
      <w:rPr>
        <w:rFonts w:ascii="Symbol" w:hAnsi="Symbol" w:hint="default"/>
      </w:rPr>
    </w:lvl>
    <w:lvl w:ilvl="4" w:tplc="251018DE">
      <w:start w:val="1"/>
      <w:numFmt w:val="bullet"/>
      <w:lvlText w:val="o"/>
      <w:lvlJc w:val="left"/>
      <w:pPr>
        <w:ind w:left="3600" w:hanging="360"/>
      </w:pPr>
      <w:rPr>
        <w:rFonts w:ascii="Courier New" w:hAnsi="Courier New" w:hint="default"/>
      </w:rPr>
    </w:lvl>
    <w:lvl w:ilvl="5" w:tplc="4D341FF6">
      <w:start w:val="1"/>
      <w:numFmt w:val="bullet"/>
      <w:lvlText w:val=""/>
      <w:lvlJc w:val="left"/>
      <w:pPr>
        <w:ind w:left="4320" w:hanging="360"/>
      </w:pPr>
      <w:rPr>
        <w:rFonts w:ascii="Wingdings" w:hAnsi="Wingdings" w:hint="default"/>
      </w:rPr>
    </w:lvl>
    <w:lvl w:ilvl="6" w:tplc="7632BD5E">
      <w:start w:val="1"/>
      <w:numFmt w:val="bullet"/>
      <w:lvlText w:val=""/>
      <w:lvlJc w:val="left"/>
      <w:pPr>
        <w:ind w:left="5040" w:hanging="360"/>
      </w:pPr>
      <w:rPr>
        <w:rFonts w:ascii="Symbol" w:hAnsi="Symbol" w:hint="default"/>
      </w:rPr>
    </w:lvl>
    <w:lvl w:ilvl="7" w:tplc="4210AE5C">
      <w:start w:val="1"/>
      <w:numFmt w:val="bullet"/>
      <w:lvlText w:val="o"/>
      <w:lvlJc w:val="left"/>
      <w:pPr>
        <w:ind w:left="5760" w:hanging="360"/>
      </w:pPr>
      <w:rPr>
        <w:rFonts w:ascii="Courier New" w:hAnsi="Courier New" w:hint="default"/>
      </w:rPr>
    </w:lvl>
    <w:lvl w:ilvl="8" w:tplc="A4E8D8A0">
      <w:start w:val="1"/>
      <w:numFmt w:val="bullet"/>
      <w:lvlText w:val=""/>
      <w:lvlJc w:val="left"/>
      <w:pPr>
        <w:ind w:left="6480" w:hanging="360"/>
      </w:pPr>
      <w:rPr>
        <w:rFonts w:ascii="Wingdings" w:hAnsi="Wingdings" w:hint="default"/>
      </w:rPr>
    </w:lvl>
  </w:abstractNum>
  <w:abstractNum w:abstractNumId="27" w15:restartNumberingAfterBreak="0">
    <w:nsid w:val="651AEF2F"/>
    <w:multiLevelType w:val="hybridMultilevel"/>
    <w:tmpl w:val="7E285F32"/>
    <w:lvl w:ilvl="0" w:tplc="6F78C4E2">
      <w:start w:val="1"/>
      <w:numFmt w:val="bullet"/>
      <w:lvlText w:val=""/>
      <w:lvlJc w:val="left"/>
      <w:pPr>
        <w:ind w:left="720" w:hanging="360"/>
      </w:pPr>
      <w:rPr>
        <w:rFonts w:ascii="Symbol" w:hAnsi="Symbol" w:hint="default"/>
      </w:rPr>
    </w:lvl>
    <w:lvl w:ilvl="1" w:tplc="BA0289D4">
      <w:start w:val="1"/>
      <w:numFmt w:val="bullet"/>
      <w:lvlText w:val="o"/>
      <w:lvlJc w:val="left"/>
      <w:pPr>
        <w:ind w:left="1440" w:hanging="360"/>
      </w:pPr>
      <w:rPr>
        <w:rFonts w:ascii="Courier New" w:hAnsi="Courier New" w:hint="default"/>
      </w:rPr>
    </w:lvl>
    <w:lvl w:ilvl="2" w:tplc="2278D050">
      <w:start w:val="1"/>
      <w:numFmt w:val="bullet"/>
      <w:lvlText w:val=""/>
      <w:lvlJc w:val="left"/>
      <w:pPr>
        <w:ind w:left="2160" w:hanging="360"/>
      </w:pPr>
      <w:rPr>
        <w:rFonts w:ascii="Wingdings" w:hAnsi="Wingdings" w:hint="default"/>
      </w:rPr>
    </w:lvl>
    <w:lvl w:ilvl="3" w:tplc="1A8E3AE0">
      <w:start w:val="1"/>
      <w:numFmt w:val="bullet"/>
      <w:lvlText w:val=""/>
      <w:lvlJc w:val="left"/>
      <w:pPr>
        <w:ind w:left="2880" w:hanging="360"/>
      </w:pPr>
      <w:rPr>
        <w:rFonts w:ascii="Symbol" w:hAnsi="Symbol" w:hint="default"/>
      </w:rPr>
    </w:lvl>
    <w:lvl w:ilvl="4" w:tplc="F17838FE">
      <w:start w:val="1"/>
      <w:numFmt w:val="bullet"/>
      <w:lvlText w:val="o"/>
      <w:lvlJc w:val="left"/>
      <w:pPr>
        <w:ind w:left="3600" w:hanging="360"/>
      </w:pPr>
      <w:rPr>
        <w:rFonts w:ascii="Courier New" w:hAnsi="Courier New" w:hint="default"/>
      </w:rPr>
    </w:lvl>
    <w:lvl w:ilvl="5" w:tplc="C148849A">
      <w:start w:val="1"/>
      <w:numFmt w:val="bullet"/>
      <w:lvlText w:val=""/>
      <w:lvlJc w:val="left"/>
      <w:pPr>
        <w:ind w:left="4320" w:hanging="360"/>
      </w:pPr>
      <w:rPr>
        <w:rFonts w:ascii="Wingdings" w:hAnsi="Wingdings" w:hint="default"/>
      </w:rPr>
    </w:lvl>
    <w:lvl w:ilvl="6" w:tplc="A11415A4">
      <w:start w:val="1"/>
      <w:numFmt w:val="bullet"/>
      <w:lvlText w:val=""/>
      <w:lvlJc w:val="left"/>
      <w:pPr>
        <w:ind w:left="5040" w:hanging="360"/>
      </w:pPr>
      <w:rPr>
        <w:rFonts w:ascii="Symbol" w:hAnsi="Symbol" w:hint="default"/>
      </w:rPr>
    </w:lvl>
    <w:lvl w:ilvl="7" w:tplc="772EB47C">
      <w:start w:val="1"/>
      <w:numFmt w:val="bullet"/>
      <w:lvlText w:val="o"/>
      <w:lvlJc w:val="left"/>
      <w:pPr>
        <w:ind w:left="5760" w:hanging="360"/>
      </w:pPr>
      <w:rPr>
        <w:rFonts w:ascii="Courier New" w:hAnsi="Courier New" w:hint="default"/>
      </w:rPr>
    </w:lvl>
    <w:lvl w:ilvl="8" w:tplc="86A60A14">
      <w:start w:val="1"/>
      <w:numFmt w:val="bullet"/>
      <w:lvlText w:val=""/>
      <w:lvlJc w:val="left"/>
      <w:pPr>
        <w:ind w:left="6480" w:hanging="360"/>
      </w:pPr>
      <w:rPr>
        <w:rFonts w:ascii="Wingdings" w:hAnsi="Wingdings" w:hint="default"/>
      </w:rPr>
    </w:lvl>
  </w:abstractNum>
  <w:abstractNum w:abstractNumId="28" w15:restartNumberingAfterBreak="0">
    <w:nsid w:val="71D70B40"/>
    <w:multiLevelType w:val="hybridMultilevel"/>
    <w:tmpl w:val="7890A0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3"/>
  </w:num>
  <w:num w:numId="2">
    <w:abstractNumId w:val="26"/>
  </w:num>
  <w:num w:numId="3">
    <w:abstractNumId w:val="22"/>
  </w:num>
  <w:num w:numId="4">
    <w:abstractNumId w:val="24"/>
  </w:num>
  <w:num w:numId="5">
    <w:abstractNumId w:val="27"/>
  </w:num>
  <w:num w:numId="6">
    <w:abstractNumId w:val="8"/>
  </w:num>
  <w:num w:numId="7">
    <w:abstractNumId w:val="15"/>
  </w:num>
  <w:num w:numId="8">
    <w:abstractNumId w:val="12"/>
  </w:num>
  <w:num w:numId="9">
    <w:abstractNumId w:val="28"/>
  </w:num>
  <w:num w:numId="10">
    <w:abstractNumId w:val="5"/>
  </w:num>
  <w:num w:numId="11">
    <w:abstractNumId w:val="16"/>
  </w:num>
  <w:num w:numId="12">
    <w:abstractNumId w:val="2"/>
  </w:num>
  <w:num w:numId="13">
    <w:abstractNumId w:val="3"/>
  </w:num>
  <w:num w:numId="14">
    <w:abstractNumId w:val="13"/>
  </w:num>
  <w:num w:numId="15">
    <w:abstractNumId w:val="17"/>
  </w:num>
  <w:num w:numId="16">
    <w:abstractNumId w:val="10"/>
  </w:num>
  <w:num w:numId="17">
    <w:abstractNumId w:val="7"/>
  </w:num>
  <w:num w:numId="18">
    <w:abstractNumId w:val="14"/>
  </w:num>
  <w:num w:numId="19">
    <w:abstractNumId w:val="11"/>
  </w:num>
  <w:num w:numId="20">
    <w:abstractNumId w:val="4"/>
  </w:num>
  <w:num w:numId="21">
    <w:abstractNumId w:val="9"/>
  </w:num>
  <w:num w:numId="22">
    <w:abstractNumId w:val="0"/>
  </w:num>
  <w:num w:numId="23">
    <w:abstractNumId w:val="1"/>
  </w:num>
  <w:num w:numId="24">
    <w:abstractNumId w:val="6"/>
  </w:num>
  <w:num w:numId="25">
    <w:abstractNumId w:val="21"/>
  </w:num>
  <w:num w:numId="26">
    <w:abstractNumId w:val="20"/>
  </w:num>
  <w:num w:numId="27">
    <w:abstractNumId w:val="18"/>
  </w:num>
  <w:num w:numId="28">
    <w:abstractNumId w:val="19"/>
  </w:num>
  <w:num w:numId="29">
    <w:abstractNumId w:val="2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lani Samy">
    <w15:presenceInfo w15:providerId="Windows Live" w15:userId="ad7482f7c6a52c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D620785"/>
    <w:rsid w:val="000F4A46"/>
    <w:rsid w:val="00105019"/>
    <w:rsid w:val="00184157"/>
    <w:rsid w:val="0019008E"/>
    <w:rsid w:val="001E668F"/>
    <w:rsid w:val="001F4165"/>
    <w:rsid w:val="0020789E"/>
    <w:rsid w:val="00256A79"/>
    <w:rsid w:val="002986E9"/>
    <w:rsid w:val="003116C7"/>
    <w:rsid w:val="0032265B"/>
    <w:rsid w:val="00384422"/>
    <w:rsid w:val="003E5B61"/>
    <w:rsid w:val="004C3EDA"/>
    <w:rsid w:val="004F22B7"/>
    <w:rsid w:val="00507BF7"/>
    <w:rsid w:val="005153FD"/>
    <w:rsid w:val="005362D3"/>
    <w:rsid w:val="00590954"/>
    <w:rsid w:val="005920A3"/>
    <w:rsid w:val="005E3C63"/>
    <w:rsid w:val="006018AF"/>
    <w:rsid w:val="0061189C"/>
    <w:rsid w:val="007A01E9"/>
    <w:rsid w:val="007E1684"/>
    <w:rsid w:val="007E5507"/>
    <w:rsid w:val="0081675B"/>
    <w:rsid w:val="008D3448"/>
    <w:rsid w:val="00965274"/>
    <w:rsid w:val="00966C7D"/>
    <w:rsid w:val="00981469"/>
    <w:rsid w:val="00A735FA"/>
    <w:rsid w:val="00A96597"/>
    <w:rsid w:val="00B22D66"/>
    <w:rsid w:val="00CA6521"/>
    <w:rsid w:val="00DB09EE"/>
    <w:rsid w:val="00DE5282"/>
    <w:rsid w:val="00E5225C"/>
    <w:rsid w:val="00E918AC"/>
    <w:rsid w:val="00EA1C7D"/>
    <w:rsid w:val="00ED0FB1"/>
    <w:rsid w:val="00EF7217"/>
    <w:rsid w:val="00F359BE"/>
    <w:rsid w:val="00F63157"/>
    <w:rsid w:val="00F8472F"/>
    <w:rsid w:val="00FC02BD"/>
    <w:rsid w:val="00FF45E0"/>
    <w:rsid w:val="00FF778D"/>
    <w:rsid w:val="01933A0B"/>
    <w:rsid w:val="029B6A5E"/>
    <w:rsid w:val="031F1035"/>
    <w:rsid w:val="04469DBA"/>
    <w:rsid w:val="0793F3AB"/>
    <w:rsid w:val="0B246B08"/>
    <w:rsid w:val="0D620785"/>
    <w:rsid w:val="0F51453F"/>
    <w:rsid w:val="103D1AAC"/>
    <w:rsid w:val="125733E5"/>
    <w:rsid w:val="12D9361F"/>
    <w:rsid w:val="14894CD7"/>
    <w:rsid w:val="153C8C44"/>
    <w:rsid w:val="158F64F9"/>
    <w:rsid w:val="17B42BB1"/>
    <w:rsid w:val="17C9F6A5"/>
    <w:rsid w:val="17ECF561"/>
    <w:rsid w:val="19BCD6CF"/>
    <w:rsid w:val="1A9DE842"/>
    <w:rsid w:val="1B5AC926"/>
    <w:rsid w:val="1C41C504"/>
    <w:rsid w:val="1E656CCC"/>
    <w:rsid w:val="22C9A96D"/>
    <w:rsid w:val="23D3CDFA"/>
    <w:rsid w:val="23F00B64"/>
    <w:rsid w:val="249E92BB"/>
    <w:rsid w:val="26581F00"/>
    <w:rsid w:val="28FF134E"/>
    <w:rsid w:val="2ECE1AFE"/>
    <w:rsid w:val="3632A262"/>
    <w:rsid w:val="39EEFDC8"/>
    <w:rsid w:val="3CF3360C"/>
    <w:rsid w:val="3D1D8214"/>
    <w:rsid w:val="44B083FD"/>
    <w:rsid w:val="47B8274D"/>
    <w:rsid w:val="4A0DF688"/>
    <w:rsid w:val="4C8B9870"/>
    <w:rsid w:val="4D8FEE48"/>
    <w:rsid w:val="4D9528B2"/>
    <w:rsid w:val="54E462B0"/>
    <w:rsid w:val="54FF433E"/>
    <w:rsid w:val="5541B7B3"/>
    <w:rsid w:val="555D7A5E"/>
    <w:rsid w:val="55E6FAE3"/>
    <w:rsid w:val="569B139F"/>
    <w:rsid w:val="5ADAE448"/>
    <w:rsid w:val="5B46F24C"/>
    <w:rsid w:val="5EB6A449"/>
    <w:rsid w:val="5FE21299"/>
    <w:rsid w:val="618FC118"/>
    <w:rsid w:val="62E8F033"/>
    <w:rsid w:val="63DB29A2"/>
    <w:rsid w:val="645F5BC4"/>
    <w:rsid w:val="658A91BB"/>
    <w:rsid w:val="65F84B4E"/>
    <w:rsid w:val="6694B447"/>
    <w:rsid w:val="698B7080"/>
    <w:rsid w:val="6B05B560"/>
    <w:rsid w:val="6B7AD009"/>
    <w:rsid w:val="6DC782A7"/>
    <w:rsid w:val="70822750"/>
    <w:rsid w:val="71BF5D11"/>
    <w:rsid w:val="726DD943"/>
    <w:rsid w:val="737E7F9A"/>
    <w:rsid w:val="7409A9A4"/>
    <w:rsid w:val="741FDFF1"/>
    <w:rsid w:val="74569857"/>
    <w:rsid w:val="75DE92F2"/>
    <w:rsid w:val="7645C39D"/>
    <w:rsid w:val="788D53E7"/>
    <w:rsid w:val="78C3F26A"/>
    <w:rsid w:val="7C81F6B2"/>
    <w:rsid w:val="7CB8163F"/>
    <w:rsid w:val="7DB7DF6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3C1C2E"/>
  <w15:docId w15:val="{C56FB08E-00D2-4200-805C-CFC912E8C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Calibri Light" w:eastAsia="SimSun" w:hAnsi="Calibri Light"/>
      <w:color w:val="2F5496"/>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Calibri Light" w:eastAsia="SimSun" w:hAnsi="Calibri Light"/>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BodyText">
    <w:name w:val="Body Text"/>
    <w:basedOn w:val="Normal"/>
    <w:link w:val="BodyTextChar"/>
    <w:uiPriority w:val="1"/>
    <w:qFormat/>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Pr>
      <w:rFonts w:ascii="Times New Roman" w:eastAsia="Times New Roman" w:hAnsi="Times New Roman" w:cs="Times New Roman"/>
      <w:sz w:val="28"/>
      <w:szCs w:val="28"/>
    </w:rPr>
  </w:style>
  <w:style w:type="paragraph" w:customStyle="1" w:styleId="TableParagraph">
    <w:name w:val="Table Paragraph"/>
    <w:basedOn w:val="Normal"/>
    <w:uiPriority w:val="1"/>
    <w:qFormat/>
    <w:pPr>
      <w:widowControl w:val="0"/>
      <w:autoSpaceDE w:val="0"/>
      <w:autoSpaceDN w:val="0"/>
      <w:spacing w:after="0" w:line="240" w:lineRule="auto"/>
    </w:pPr>
    <w:rPr>
      <w:rFonts w:ascii="Times New Roman" w:eastAsia="Times New Roman" w:hAnsi="Times New Roman" w:cs="Times New Roman"/>
    </w:rPr>
  </w:style>
  <w:style w:type="paragraph" w:customStyle="1" w:styleId="Default">
    <w:name w:val="Default"/>
    <w:pPr>
      <w:autoSpaceDE w:val="0"/>
      <w:autoSpaceDN w:val="0"/>
      <w:adjustRightInd w:val="0"/>
      <w:spacing w:after="0" w:line="240" w:lineRule="auto"/>
    </w:pPr>
    <w:rPr>
      <w:rFonts w:cs="Calibri"/>
      <w:color w:val="000000"/>
      <w:sz w:val="24"/>
      <w:szCs w:val="24"/>
    </w:rPr>
  </w:style>
  <w:style w:type="character" w:styleId="Hyperlink">
    <w:name w:val="Hyperlink"/>
    <w:basedOn w:val="DefaultParagraphFont"/>
    <w:uiPriority w:val="99"/>
    <w:rPr>
      <w:color w:val="0563C1"/>
      <w:u w:val="single"/>
    </w:rPr>
  </w:style>
  <w:style w:type="character" w:customStyle="1" w:styleId="UnresolvedMention1">
    <w:name w:val="Unresolved Mention1"/>
    <w:basedOn w:val="DefaultParagraphFont"/>
    <w:uiPriority w:val="99"/>
    <w:rPr>
      <w:color w:val="605E5C"/>
      <w:shd w:val="clear" w:color="auto" w:fill="E1DFDD"/>
    </w:rPr>
  </w:style>
  <w:style w:type="character" w:customStyle="1" w:styleId="t">
    <w:name w:val="t"/>
    <w:basedOn w:val="DefaultParagraphFont"/>
  </w:style>
  <w:style w:type="paragraph" w:styleId="Title">
    <w:name w:val="Title"/>
    <w:basedOn w:val="Normal"/>
    <w:next w:val="Normal"/>
    <w:link w:val="TitleChar"/>
    <w:uiPriority w:val="10"/>
    <w:qFormat/>
    <w:pPr>
      <w:spacing w:after="0" w:line="240" w:lineRule="auto"/>
      <w:contextualSpacing/>
    </w:pPr>
    <w:rPr>
      <w:rFonts w:ascii="Calibri Light" w:eastAsia="SimSun" w:hAnsi="Calibri Light"/>
      <w:spacing w:val="-10"/>
      <w:kern w:val="28"/>
      <w:sz w:val="56"/>
      <w:szCs w:val="56"/>
    </w:rPr>
  </w:style>
  <w:style w:type="character" w:customStyle="1" w:styleId="TitleChar">
    <w:name w:val="Title Char"/>
    <w:basedOn w:val="DefaultParagraphFont"/>
    <w:link w:val="Title"/>
    <w:uiPriority w:val="10"/>
    <w:rPr>
      <w:rFonts w:ascii="Calibri Light" w:eastAsia="SimSun" w:hAnsi="Calibri Light" w:cs="SimSun"/>
      <w:spacing w:val="-10"/>
      <w:kern w:val="28"/>
      <w:sz w:val="56"/>
      <w:szCs w:val="56"/>
    </w:rPr>
  </w:style>
  <w:style w:type="character" w:customStyle="1" w:styleId="Heading2Char">
    <w:name w:val="Heading 2 Char"/>
    <w:basedOn w:val="DefaultParagraphFont"/>
    <w:link w:val="Heading2"/>
    <w:uiPriority w:val="9"/>
    <w:rPr>
      <w:rFonts w:ascii="Calibri Light" w:eastAsia="SimSun" w:hAnsi="Calibri Light" w:cs="SimSun"/>
      <w:color w:val="2F5496"/>
      <w:sz w:val="26"/>
      <w:szCs w:val="26"/>
    </w:rPr>
  </w:style>
  <w:style w:type="character" w:customStyle="1" w:styleId="Heading1Char">
    <w:name w:val="Heading 1 Char"/>
    <w:basedOn w:val="DefaultParagraphFont"/>
    <w:link w:val="Heading1"/>
    <w:uiPriority w:val="9"/>
    <w:rPr>
      <w:rFonts w:ascii="Calibri Light" w:eastAsia="SimSun" w:hAnsi="Calibri Light" w:cs="SimSun"/>
      <w:color w:val="2F5496"/>
      <w:sz w:val="32"/>
      <w:szCs w:val="32"/>
    </w:rPr>
  </w:style>
  <w:style w:type="character" w:styleId="Strong">
    <w:name w:val="Strong"/>
    <w:basedOn w:val="DefaultParagraphFont"/>
    <w:uiPriority w:val="22"/>
    <w:qFormat/>
    <w:rsid w:val="00184157"/>
    <w:rPr>
      <w:b/>
      <w:bCs/>
    </w:rPr>
  </w:style>
  <w:style w:type="paragraph" w:styleId="NormalWeb">
    <w:name w:val="Normal (Web)"/>
    <w:basedOn w:val="Normal"/>
    <w:uiPriority w:val="99"/>
    <w:semiHidden/>
    <w:unhideWhenUsed/>
    <w:rsid w:val="00A9659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420858">
      <w:bodyDiv w:val="1"/>
      <w:marLeft w:val="0"/>
      <w:marRight w:val="0"/>
      <w:marTop w:val="0"/>
      <w:marBottom w:val="0"/>
      <w:divBdr>
        <w:top w:val="none" w:sz="0" w:space="0" w:color="auto"/>
        <w:left w:val="none" w:sz="0" w:space="0" w:color="auto"/>
        <w:bottom w:val="none" w:sz="0" w:space="0" w:color="auto"/>
        <w:right w:val="none" w:sz="0" w:space="0" w:color="auto"/>
      </w:divBdr>
    </w:div>
    <w:div w:id="301816016">
      <w:bodyDiv w:val="1"/>
      <w:marLeft w:val="0"/>
      <w:marRight w:val="0"/>
      <w:marTop w:val="0"/>
      <w:marBottom w:val="0"/>
      <w:divBdr>
        <w:top w:val="none" w:sz="0" w:space="0" w:color="auto"/>
        <w:left w:val="none" w:sz="0" w:space="0" w:color="auto"/>
        <w:bottom w:val="none" w:sz="0" w:space="0" w:color="auto"/>
        <w:right w:val="none" w:sz="0" w:space="0" w:color="auto"/>
      </w:divBdr>
    </w:div>
    <w:div w:id="590554469">
      <w:bodyDiv w:val="1"/>
      <w:marLeft w:val="0"/>
      <w:marRight w:val="0"/>
      <w:marTop w:val="0"/>
      <w:marBottom w:val="0"/>
      <w:divBdr>
        <w:top w:val="none" w:sz="0" w:space="0" w:color="auto"/>
        <w:left w:val="none" w:sz="0" w:space="0" w:color="auto"/>
        <w:bottom w:val="none" w:sz="0" w:space="0" w:color="auto"/>
        <w:right w:val="none" w:sz="0" w:space="0" w:color="auto"/>
      </w:divBdr>
    </w:div>
    <w:div w:id="695349958">
      <w:bodyDiv w:val="1"/>
      <w:marLeft w:val="0"/>
      <w:marRight w:val="0"/>
      <w:marTop w:val="0"/>
      <w:marBottom w:val="0"/>
      <w:divBdr>
        <w:top w:val="none" w:sz="0" w:space="0" w:color="auto"/>
        <w:left w:val="none" w:sz="0" w:space="0" w:color="auto"/>
        <w:bottom w:val="none" w:sz="0" w:space="0" w:color="auto"/>
        <w:right w:val="none" w:sz="0" w:space="0" w:color="auto"/>
      </w:divBdr>
    </w:div>
    <w:div w:id="10055235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21.png"/><Relationship Id="rId3" Type="http://schemas.openxmlformats.org/officeDocument/2006/relationships/customXml" Target="../customXml/item3.xml"/><Relationship Id="rId21" Type="http://schemas.openxmlformats.org/officeDocument/2006/relationships/image" Target="media/image16.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20.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9.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8.png"/><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eader" Target="header1.xm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7.png"/><Relationship Id="rId27" Type="http://schemas.openxmlformats.org/officeDocument/2006/relationships/image" Target="media/image22.png"/><Relationship Id="rId30" Type="http://schemas.microsoft.com/office/2011/relationships/people" Target="people.xml"/></Relationships>
</file>

<file path=word/_rels/header1.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image" Target="media/image11.PNG"/><Relationship Id="rId7" Type="http://schemas.openxmlformats.org/officeDocument/2006/relationships/image" Target="media/image14.png"/><Relationship Id="rId2" Type="http://schemas.openxmlformats.org/officeDocument/2006/relationships/image" Target="media/image10.png"/><Relationship Id="rId1" Type="http://schemas.openxmlformats.org/officeDocument/2006/relationships/image" Target="media/image9.png"/><Relationship Id="rId6" Type="http://schemas.openxmlformats.org/officeDocument/2006/relationships/image" Target="media/image13.png"/><Relationship Id="rId5" Type="http://schemas.openxmlformats.org/officeDocument/2006/relationships/image" Target="media/image1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F1872188ABCFC48BECA6C87E8AC3285" ma:contentTypeVersion="14" ma:contentTypeDescription="Create a new document." ma:contentTypeScope="" ma:versionID="c4aaa9e19969d09d6e2976517508889d">
  <xsd:schema xmlns:xsd="http://www.w3.org/2001/XMLSchema" xmlns:xs="http://www.w3.org/2001/XMLSchema" xmlns:p="http://schemas.microsoft.com/office/2006/metadata/properties" xmlns:ns3="9162bd5b-4ed9-4da3-b376-05204580ba3f" xmlns:ns4="c0fa2617-96bd-425d-8578-e93563fe37c5" targetNamespace="http://schemas.microsoft.com/office/2006/metadata/properties" ma:root="true" ma:fieldsID="dc4186396e527959088ee0bb41466ae1" ns3:_="" ns4:_="">
    <xsd:import namespace="9162bd5b-4ed9-4da3-b376-05204580ba3f"/>
    <xsd:import namespace="c0fa2617-96bd-425d-8578-e93563fe37c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62bd5b-4ed9-4da3-b376-05204580ba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fa2617-96bd-425d-8578-e93563fe37c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9ED7158-615E-4649-B51C-85DC66EA83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62bd5b-4ed9-4da3-b376-05204580ba3f"/>
    <ds:schemaRef ds:uri="c0fa2617-96bd-425d-8578-e93563fe37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905FB41-963A-4C36-A282-4932F56F63D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9D17746-963A-44AE-9455-044C81CDFFD8}">
  <ds:schemaRefs>
    <ds:schemaRef ds:uri="http://schemas.openxmlformats.org/officeDocument/2006/bibliography"/>
  </ds:schemaRefs>
</ds:datastoreItem>
</file>

<file path=customXml/itemProps4.xml><?xml version="1.0" encoding="utf-8"?>
<ds:datastoreItem xmlns:ds="http://schemas.openxmlformats.org/officeDocument/2006/customXml" ds:itemID="{B509B5FF-DA2D-4D2C-8C11-56842CEDEAA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18</Pages>
  <Words>2196</Words>
  <Characters>12522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NSTI MUMBAI</dc:creator>
  <cp:lastModifiedBy>Palani Samy</cp:lastModifiedBy>
  <cp:revision>18</cp:revision>
  <cp:lastPrinted>2021-01-28T09:49:00Z</cp:lastPrinted>
  <dcterms:created xsi:type="dcterms:W3CDTF">2024-03-21T11:18:00Z</dcterms:created>
  <dcterms:modified xsi:type="dcterms:W3CDTF">2024-03-22T06:03:00Z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0x0101000F1872188ABCFC48BECA6C87E8AC3285</vt:lpwstr>
  </property>
</Properties>
</file>